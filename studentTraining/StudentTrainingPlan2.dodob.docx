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8E9155" w14:textId="78D25517" w:rsidR="006764E1" w:rsidRPr="002C659D" w:rsidRDefault="00576742" w:rsidP="00982622">
      <w:pPr>
        <w:jc w:val="center"/>
        <w:rPr>
          <w:rFonts w:ascii="Arial" w:hAnsi="Arial" w:cs="Arial"/>
          <w:b/>
          <w:sz w:val="22"/>
          <w:szCs w:val="22"/>
        </w:rPr>
      </w:pPr>
      <w:r w:rsidRPr="002C659D">
        <w:rPr>
          <w:rFonts w:ascii="Arial" w:hAnsi="Arial" w:cs="Arial"/>
          <w:b/>
          <w:sz w:val="22"/>
          <w:szCs w:val="22"/>
        </w:rPr>
        <w:t xml:space="preserve">Student </w:t>
      </w:r>
      <w:r w:rsidR="006764E1" w:rsidRPr="002C659D">
        <w:rPr>
          <w:rFonts w:ascii="Arial" w:hAnsi="Arial" w:cs="Arial"/>
          <w:b/>
          <w:sz w:val="22"/>
          <w:szCs w:val="22"/>
        </w:rPr>
        <w:t xml:space="preserve">Training Plan  </w:t>
      </w:r>
    </w:p>
    <w:p w14:paraId="505770A3" w14:textId="57AD0A69" w:rsidR="006764E1" w:rsidRPr="002C659D" w:rsidRDefault="006764E1" w:rsidP="00982622">
      <w:pPr>
        <w:jc w:val="center"/>
        <w:rPr>
          <w:rFonts w:ascii="Arial" w:hAnsi="Arial" w:cs="Arial"/>
          <w:b/>
          <w:sz w:val="22"/>
          <w:szCs w:val="22"/>
        </w:rPr>
      </w:pPr>
    </w:p>
    <w:p w14:paraId="751F7DC2" w14:textId="13ABDFA7" w:rsidR="00FD6EE2" w:rsidRDefault="00A82D02" w:rsidP="00FD6EE2">
      <w:pPr>
        <w:rPr>
          <w:rFonts w:ascii="Arial" w:hAnsi="Arial" w:cs="Arial"/>
          <w:sz w:val="22"/>
          <w:szCs w:val="22"/>
        </w:rPr>
      </w:pPr>
      <w:r w:rsidRPr="002C659D">
        <w:rPr>
          <w:rFonts w:ascii="Arial" w:hAnsi="Arial" w:cs="Arial"/>
          <w:sz w:val="22"/>
          <w:szCs w:val="22"/>
        </w:rPr>
        <w:t>Training on this project is focused on closing gaps that have been recognized across the life science spectrum,</w:t>
      </w:r>
      <w:r w:rsidR="00940F41" w:rsidRPr="002C659D">
        <w:rPr>
          <w:rFonts w:ascii="Arial" w:hAnsi="Arial" w:cs="Arial"/>
          <w:sz w:val="22"/>
          <w:szCs w:val="22"/>
        </w:rPr>
        <w:t xml:space="preserve"> </w:t>
      </w:r>
      <w:r w:rsidRPr="002C659D">
        <w:rPr>
          <w:rFonts w:ascii="Arial" w:hAnsi="Arial" w:cs="Arial"/>
          <w:sz w:val="22"/>
          <w:szCs w:val="22"/>
        </w:rPr>
        <w:t>from undergraduate through post-graduate training.  The</w:t>
      </w:r>
      <w:r w:rsidR="00940F41" w:rsidRPr="002C659D">
        <w:rPr>
          <w:rFonts w:ascii="Arial" w:hAnsi="Arial" w:cs="Arial"/>
          <w:sz w:val="22"/>
          <w:szCs w:val="22"/>
        </w:rPr>
        <w:t xml:space="preserve"> need to fill these gaps</w:t>
      </w:r>
      <w:r w:rsidRPr="002C659D">
        <w:rPr>
          <w:rFonts w:ascii="Arial" w:hAnsi="Arial" w:cs="Arial"/>
          <w:sz w:val="22"/>
          <w:szCs w:val="22"/>
        </w:rPr>
        <w:t xml:space="preserve"> </w:t>
      </w:r>
      <w:r w:rsidR="00940F41" w:rsidRPr="002C659D">
        <w:rPr>
          <w:rFonts w:ascii="Arial" w:hAnsi="Arial" w:cs="Arial"/>
          <w:sz w:val="22"/>
          <w:szCs w:val="22"/>
        </w:rPr>
        <w:t>is stressed</w:t>
      </w:r>
      <w:r w:rsidRPr="002C659D">
        <w:rPr>
          <w:rFonts w:ascii="Arial" w:hAnsi="Arial" w:cs="Arial"/>
          <w:sz w:val="22"/>
          <w:szCs w:val="22"/>
        </w:rPr>
        <w:t xml:space="preserve"> in critical documents such as the undergraduate</w:t>
      </w:r>
      <w:r w:rsidR="006764E1" w:rsidRPr="002C659D">
        <w:rPr>
          <w:rFonts w:ascii="Arial" w:hAnsi="Arial" w:cs="Arial"/>
          <w:sz w:val="22"/>
          <w:szCs w:val="22"/>
        </w:rPr>
        <w:t>-</w:t>
      </w:r>
      <w:r w:rsidRPr="002C659D">
        <w:rPr>
          <w:rFonts w:ascii="Arial" w:hAnsi="Arial" w:cs="Arial"/>
          <w:sz w:val="22"/>
          <w:szCs w:val="22"/>
        </w:rPr>
        <w:t xml:space="preserve">focused </w:t>
      </w:r>
      <w:r w:rsidRPr="002C659D">
        <w:rPr>
          <w:rFonts w:ascii="Arial" w:hAnsi="Arial" w:cs="Arial"/>
          <w:i/>
          <w:sz w:val="22"/>
          <w:szCs w:val="22"/>
        </w:rPr>
        <w:t>Vision and Change</w:t>
      </w:r>
      <w:r w:rsidRPr="002C659D">
        <w:rPr>
          <w:rFonts w:ascii="Arial" w:hAnsi="Arial" w:cs="Arial"/>
          <w:sz w:val="22"/>
          <w:szCs w:val="22"/>
        </w:rPr>
        <w:t xml:space="preserve"> (</w:t>
      </w:r>
      <w:r w:rsidR="00BC7867" w:rsidRPr="002C659D">
        <w:rPr>
          <w:rFonts w:ascii="Arial" w:hAnsi="Arial" w:cs="Arial"/>
          <w:sz w:val="22"/>
          <w:szCs w:val="22"/>
        </w:rPr>
        <w:t>Brewer and Smith/</w:t>
      </w:r>
      <w:r w:rsidRPr="002C659D">
        <w:rPr>
          <w:rFonts w:ascii="Arial" w:hAnsi="Arial" w:cs="Arial"/>
          <w:sz w:val="22"/>
          <w:szCs w:val="22"/>
        </w:rPr>
        <w:t>AAAS 2011) and more recent</w:t>
      </w:r>
      <w:r w:rsidR="00940F41" w:rsidRPr="002C659D">
        <w:rPr>
          <w:rFonts w:ascii="Arial" w:hAnsi="Arial" w:cs="Arial"/>
          <w:sz w:val="22"/>
          <w:szCs w:val="22"/>
        </w:rPr>
        <w:t xml:space="preserve"> </w:t>
      </w:r>
      <w:r w:rsidRPr="002C659D">
        <w:rPr>
          <w:rFonts w:ascii="Arial" w:hAnsi="Arial" w:cs="Arial"/>
          <w:sz w:val="22"/>
          <w:szCs w:val="22"/>
        </w:rPr>
        <w:t xml:space="preserve">AIBS efforts such as the </w:t>
      </w:r>
      <w:r w:rsidRPr="002C659D">
        <w:rPr>
          <w:rFonts w:ascii="Arial" w:hAnsi="Arial" w:cs="Arial"/>
          <w:b/>
          <w:sz w:val="22"/>
          <w:szCs w:val="22"/>
        </w:rPr>
        <w:t>“</w:t>
      </w:r>
      <w:r w:rsidRPr="002C659D">
        <w:rPr>
          <w:rStyle w:val="Strong"/>
          <w:rFonts w:ascii="Arial" w:eastAsia="Times New Roman" w:hAnsi="Arial" w:cs="Arial"/>
          <w:b w:val="0"/>
          <w:sz w:val="22"/>
          <w:szCs w:val="22"/>
        </w:rPr>
        <w:t>Addressing Biological Informatics Workforce Needs” report</w:t>
      </w:r>
      <w:r w:rsidRPr="002C659D">
        <w:rPr>
          <w:rFonts w:ascii="Arial" w:hAnsi="Arial" w:cs="Arial"/>
          <w:sz w:val="22"/>
          <w:szCs w:val="22"/>
        </w:rPr>
        <w:t xml:space="preserve">. </w:t>
      </w:r>
      <w:del w:id="0" w:author="Microsoft Office User" w:date="2018-02-24T20:30:00Z">
        <w:r w:rsidR="00F75696" w:rsidRPr="002C659D" w:rsidDel="00C53FA0">
          <w:rPr>
            <w:rFonts w:ascii="Arial" w:hAnsi="Arial" w:cs="Arial"/>
            <w:sz w:val="22"/>
            <w:szCs w:val="22"/>
          </w:rPr>
          <w:delText xml:space="preserve"> Although we do not request funding to support </w:delText>
        </w:r>
        <w:r w:rsidR="00F75696" w:rsidRPr="002C659D" w:rsidDel="00C53FA0">
          <w:rPr>
            <w:rFonts w:ascii="Arial" w:hAnsi="Arial" w:cs="Arial"/>
            <w:sz w:val="22"/>
            <w:szCs w:val="22"/>
            <w:u w:val="single"/>
          </w:rPr>
          <w:delText>undergraduates</w:delText>
        </w:r>
        <w:r w:rsidR="00F75696" w:rsidRPr="002C659D" w:rsidDel="00C53FA0">
          <w:rPr>
            <w:rFonts w:ascii="Arial" w:hAnsi="Arial" w:cs="Arial"/>
            <w:sz w:val="22"/>
            <w:szCs w:val="22"/>
          </w:rPr>
          <w:delText xml:space="preserve"> on this project, most of the co-PIs teach at the undergraduate level, and this integrative project provides an entrée to the interdisciplinary nature of biodiversity science.  Moreover, s</w:delText>
        </w:r>
      </w:del>
      <w:ins w:id="1" w:author="Microsoft Office User" w:date="2018-02-24T20:30:00Z">
        <w:r w:rsidR="00C53FA0">
          <w:rPr>
            <w:rFonts w:ascii="Arial" w:hAnsi="Arial" w:cs="Arial"/>
            <w:sz w:val="22"/>
            <w:szCs w:val="22"/>
          </w:rPr>
          <w:t>S</w:t>
        </w:r>
      </w:ins>
      <w:r w:rsidR="00F75696" w:rsidRPr="002C659D">
        <w:rPr>
          <w:rFonts w:ascii="Arial" w:hAnsi="Arial" w:cs="Arial"/>
          <w:sz w:val="22"/>
          <w:szCs w:val="22"/>
        </w:rPr>
        <w:t xml:space="preserve">everal of the co-PIs have long been engaged in bringing biodiversity science </w:t>
      </w:r>
      <w:ins w:id="2" w:author="Microsoft Office User" w:date="2018-02-24T20:37:00Z">
        <w:r w:rsidR="00BE09E8">
          <w:rPr>
            <w:rFonts w:ascii="Arial" w:hAnsi="Arial" w:cs="Arial"/>
            <w:sz w:val="22"/>
            <w:szCs w:val="22"/>
          </w:rPr>
          <w:t>at the</w:t>
        </w:r>
      </w:ins>
      <w:del w:id="3" w:author="Microsoft Office User" w:date="2018-02-24T20:37:00Z">
        <w:r w:rsidR="00F75696" w:rsidRPr="002C659D" w:rsidDel="00BE09E8">
          <w:rPr>
            <w:rFonts w:ascii="Arial" w:hAnsi="Arial" w:cs="Arial"/>
            <w:sz w:val="22"/>
            <w:szCs w:val="22"/>
          </w:rPr>
          <w:delText>to</w:delText>
        </w:r>
      </w:del>
      <w:r w:rsidR="00F75696" w:rsidRPr="002C659D">
        <w:rPr>
          <w:rFonts w:ascii="Arial" w:hAnsi="Arial" w:cs="Arial"/>
          <w:sz w:val="22"/>
          <w:szCs w:val="22"/>
        </w:rPr>
        <w:t xml:space="preserve"> undergraduate </w:t>
      </w:r>
      <w:del w:id="4" w:author="Microsoft Office User" w:date="2018-02-24T20:37:00Z">
        <w:r w:rsidR="00F75696" w:rsidRPr="002C659D" w:rsidDel="00BE09E8">
          <w:rPr>
            <w:rFonts w:ascii="Arial" w:hAnsi="Arial" w:cs="Arial"/>
            <w:sz w:val="22"/>
            <w:szCs w:val="22"/>
          </w:rPr>
          <w:delText>c</w:delText>
        </w:r>
        <w:r w:rsidR="00DC7800" w:rsidRPr="002C659D" w:rsidDel="00BE09E8">
          <w:rPr>
            <w:rFonts w:ascii="Arial" w:hAnsi="Arial" w:cs="Arial"/>
            <w:sz w:val="22"/>
            <w:szCs w:val="22"/>
          </w:rPr>
          <w:delText xml:space="preserve">urricula </w:delText>
        </w:r>
      </w:del>
      <w:ins w:id="5" w:author="Microsoft Office User" w:date="2018-02-24T20:37:00Z">
        <w:r w:rsidR="00BE09E8">
          <w:rPr>
            <w:rFonts w:ascii="Arial" w:hAnsi="Arial" w:cs="Arial"/>
            <w:sz w:val="22"/>
            <w:szCs w:val="22"/>
          </w:rPr>
          <w:t xml:space="preserve">level </w:t>
        </w:r>
      </w:ins>
      <w:r w:rsidR="00DC7800" w:rsidRPr="002C659D">
        <w:rPr>
          <w:rFonts w:ascii="Arial" w:hAnsi="Arial" w:cs="Arial"/>
          <w:sz w:val="22"/>
          <w:szCs w:val="22"/>
        </w:rPr>
        <w:t xml:space="preserve">(e.g., Cook et al. </w:t>
      </w:r>
      <w:commentRangeStart w:id="6"/>
      <w:r w:rsidR="00DC7800" w:rsidRPr="002C659D">
        <w:rPr>
          <w:rFonts w:ascii="Arial" w:hAnsi="Arial" w:cs="Arial"/>
          <w:sz w:val="22"/>
          <w:szCs w:val="22"/>
        </w:rPr>
        <w:t>2014</w:t>
      </w:r>
      <w:commentRangeEnd w:id="6"/>
      <w:r w:rsidR="00DC7800" w:rsidRPr="002C659D">
        <w:rPr>
          <w:rStyle w:val="CommentReference"/>
          <w:rFonts w:ascii="Arial" w:hAnsi="Arial" w:cs="Arial"/>
          <w:sz w:val="22"/>
          <w:szCs w:val="22"/>
        </w:rPr>
        <w:commentReference w:id="6"/>
      </w:r>
      <w:r w:rsidR="00F75696" w:rsidRPr="002C659D">
        <w:rPr>
          <w:rFonts w:ascii="Arial" w:hAnsi="Arial" w:cs="Arial"/>
          <w:sz w:val="22"/>
          <w:szCs w:val="22"/>
        </w:rPr>
        <w:t>; Lacey et al. 2017), and co-PIs Guralnick and Soltis are on the Steering Committee of a new RCN entitled</w:t>
      </w:r>
      <w:r w:rsidR="00BB5FAA" w:rsidRPr="002C659D">
        <w:rPr>
          <w:rFonts w:ascii="Arial" w:hAnsi="Arial" w:cs="Arial"/>
          <w:sz w:val="22"/>
          <w:szCs w:val="22"/>
        </w:rPr>
        <w:t>,</w:t>
      </w:r>
      <w:r w:rsidR="00F75696" w:rsidRPr="002C659D">
        <w:rPr>
          <w:rFonts w:ascii="Arial" w:hAnsi="Arial" w:cs="Arial"/>
          <w:sz w:val="22"/>
          <w:szCs w:val="22"/>
        </w:rPr>
        <w:t xml:space="preserve"> </w:t>
      </w:r>
      <w:r w:rsidR="00BB5FAA" w:rsidRPr="002C659D">
        <w:rPr>
          <w:rFonts w:ascii="Arial" w:hAnsi="Arial" w:cs="Arial"/>
          <w:sz w:val="22"/>
          <w:szCs w:val="22"/>
        </w:rPr>
        <w:t>“</w:t>
      </w:r>
      <w:r w:rsidR="00F75696" w:rsidRPr="002C659D">
        <w:rPr>
          <w:rFonts w:ascii="Arial" w:hAnsi="Arial" w:cs="Arial"/>
          <w:sz w:val="22"/>
          <w:szCs w:val="22"/>
        </w:rPr>
        <w:t xml:space="preserve">Biodiversity Literacy </w:t>
      </w:r>
      <w:r w:rsidR="00BB5FAA" w:rsidRPr="002C659D">
        <w:rPr>
          <w:rFonts w:ascii="Arial" w:hAnsi="Arial" w:cs="Arial"/>
          <w:sz w:val="22"/>
          <w:szCs w:val="22"/>
        </w:rPr>
        <w:t xml:space="preserve">in Undergraduate Education (BLUE)” (A. Monfils, PI), and this proposed project provides an ideal conduit for exchange of ideas </w:t>
      </w:r>
      <w:ins w:id="7" w:author="Microsoft Office User" w:date="2018-02-24T20:31:00Z">
        <w:r w:rsidR="00C53FA0">
          <w:rPr>
            <w:rFonts w:ascii="Arial" w:hAnsi="Arial" w:cs="Arial"/>
            <w:sz w:val="22"/>
            <w:szCs w:val="22"/>
          </w:rPr>
          <w:t xml:space="preserve">about </w:t>
        </w:r>
      </w:ins>
      <w:r w:rsidR="00BB5FAA" w:rsidRPr="002C659D">
        <w:rPr>
          <w:rFonts w:ascii="Arial" w:hAnsi="Arial" w:cs="Arial"/>
          <w:sz w:val="22"/>
          <w:szCs w:val="22"/>
        </w:rPr>
        <w:t xml:space="preserve">biodiversity and student training. </w:t>
      </w:r>
      <w:r w:rsidR="0053010C" w:rsidRPr="002C659D">
        <w:rPr>
          <w:rFonts w:ascii="Arial" w:hAnsi="Arial" w:cs="Arial"/>
          <w:sz w:val="22"/>
          <w:szCs w:val="22"/>
          <w:u w:val="single"/>
        </w:rPr>
        <w:t>At the graduate level</w:t>
      </w:r>
      <w:r w:rsidR="0053010C" w:rsidRPr="002C659D">
        <w:rPr>
          <w:rFonts w:ascii="Arial" w:hAnsi="Arial" w:cs="Arial"/>
          <w:sz w:val="22"/>
          <w:szCs w:val="22"/>
        </w:rPr>
        <w:t xml:space="preserve">, we focus on workshops and </w:t>
      </w:r>
      <w:r w:rsidR="00AD5D58" w:rsidRPr="002C659D">
        <w:rPr>
          <w:rFonts w:ascii="Arial" w:hAnsi="Arial" w:cs="Arial"/>
          <w:sz w:val="22"/>
          <w:szCs w:val="22"/>
        </w:rPr>
        <w:t xml:space="preserve">cross-training between </w:t>
      </w:r>
      <w:r w:rsidR="0053010C" w:rsidRPr="002C659D">
        <w:rPr>
          <w:rFonts w:ascii="Arial" w:hAnsi="Arial" w:cs="Arial"/>
          <w:sz w:val="22"/>
          <w:szCs w:val="22"/>
        </w:rPr>
        <w:t>lab</w:t>
      </w:r>
      <w:r w:rsidR="00AD5D58" w:rsidRPr="002C659D">
        <w:rPr>
          <w:rFonts w:ascii="Arial" w:hAnsi="Arial" w:cs="Arial"/>
          <w:sz w:val="22"/>
          <w:szCs w:val="22"/>
        </w:rPr>
        <w:t>s</w:t>
      </w:r>
      <w:r w:rsidR="007361C0" w:rsidRPr="002C659D">
        <w:rPr>
          <w:rFonts w:ascii="Arial" w:hAnsi="Arial" w:cs="Arial"/>
          <w:sz w:val="22"/>
          <w:szCs w:val="22"/>
        </w:rPr>
        <w:t xml:space="preserve">, </w:t>
      </w:r>
      <w:r w:rsidR="0053010C" w:rsidRPr="002C659D">
        <w:rPr>
          <w:rFonts w:ascii="Arial" w:hAnsi="Arial" w:cs="Arial"/>
          <w:sz w:val="22"/>
          <w:szCs w:val="22"/>
        </w:rPr>
        <w:t>stress</w:t>
      </w:r>
      <w:r w:rsidR="004D2803" w:rsidRPr="002C659D">
        <w:rPr>
          <w:rFonts w:ascii="Arial" w:hAnsi="Arial" w:cs="Arial"/>
          <w:sz w:val="22"/>
          <w:szCs w:val="22"/>
        </w:rPr>
        <w:t>ing</w:t>
      </w:r>
      <w:r w:rsidR="0053010C" w:rsidRPr="002C659D">
        <w:rPr>
          <w:rFonts w:ascii="Arial" w:hAnsi="Arial" w:cs="Arial"/>
          <w:sz w:val="22"/>
          <w:szCs w:val="22"/>
        </w:rPr>
        <w:t xml:space="preserve"> the importance of broad training in </w:t>
      </w:r>
      <w:r w:rsidR="003B4DAE" w:rsidRPr="002C659D">
        <w:rPr>
          <w:rFonts w:ascii="Arial" w:hAnsi="Arial" w:cs="Arial"/>
          <w:sz w:val="22"/>
          <w:szCs w:val="22"/>
        </w:rPr>
        <w:t>biodiversity science</w:t>
      </w:r>
      <w:r w:rsidR="0053010C" w:rsidRPr="002C659D">
        <w:rPr>
          <w:rFonts w:ascii="Arial" w:hAnsi="Arial" w:cs="Arial"/>
          <w:sz w:val="22"/>
          <w:szCs w:val="22"/>
        </w:rPr>
        <w:t xml:space="preserve"> as an integrative discipline and how new tools and pipelines are critical for continuing to assemble the most refined view of the tree of life</w:t>
      </w:r>
      <w:r w:rsidR="003B4DAE" w:rsidRPr="002C659D">
        <w:rPr>
          <w:rFonts w:ascii="Arial" w:hAnsi="Arial" w:cs="Arial"/>
          <w:sz w:val="22"/>
          <w:szCs w:val="22"/>
        </w:rPr>
        <w:t>,</w:t>
      </w:r>
      <w:r w:rsidR="0053010C" w:rsidRPr="002C659D">
        <w:rPr>
          <w:rFonts w:ascii="Arial" w:hAnsi="Arial" w:cs="Arial"/>
          <w:sz w:val="22"/>
          <w:szCs w:val="22"/>
        </w:rPr>
        <w:t xml:space="preserve"> the data layers that adorn it</w:t>
      </w:r>
      <w:r w:rsidR="003B4DAE" w:rsidRPr="002C659D">
        <w:rPr>
          <w:rFonts w:ascii="Arial" w:hAnsi="Arial" w:cs="Arial"/>
          <w:sz w:val="22"/>
          <w:szCs w:val="22"/>
        </w:rPr>
        <w:t>, and other dimensions of biodiversity</w:t>
      </w:r>
      <w:r w:rsidR="0053010C" w:rsidRPr="002C659D">
        <w:rPr>
          <w:rFonts w:ascii="Arial" w:hAnsi="Arial" w:cs="Arial"/>
          <w:sz w:val="22"/>
          <w:szCs w:val="22"/>
        </w:rPr>
        <w:t xml:space="preserve">.  </w:t>
      </w:r>
      <w:r w:rsidR="0053010C" w:rsidRPr="002C659D">
        <w:rPr>
          <w:rFonts w:ascii="Arial" w:hAnsi="Arial" w:cs="Arial"/>
          <w:sz w:val="22"/>
          <w:szCs w:val="22"/>
          <w:u w:val="single"/>
        </w:rPr>
        <w:t>At both the graduate and postdoctoral level</w:t>
      </w:r>
      <w:r w:rsidR="00940F41" w:rsidRPr="002C659D">
        <w:rPr>
          <w:rFonts w:ascii="Arial" w:hAnsi="Arial" w:cs="Arial"/>
          <w:sz w:val="22"/>
          <w:szCs w:val="22"/>
          <w:u w:val="single"/>
        </w:rPr>
        <w:t>s</w:t>
      </w:r>
      <w:r w:rsidR="00AD5D58" w:rsidRPr="002C659D">
        <w:rPr>
          <w:rFonts w:ascii="Arial" w:hAnsi="Arial" w:cs="Arial"/>
          <w:sz w:val="22"/>
          <w:szCs w:val="22"/>
        </w:rPr>
        <w:t xml:space="preserve"> (see also Postdoctoral Mentoring Plan for the latter)</w:t>
      </w:r>
      <w:r w:rsidR="0053010C" w:rsidRPr="002C659D">
        <w:rPr>
          <w:rFonts w:ascii="Arial" w:hAnsi="Arial" w:cs="Arial"/>
          <w:sz w:val="22"/>
          <w:szCs w:val="22"/>
        </w:rPr>
        <w:t xml:space="preserve">, our goal is to develop a strong framework for joint participation in annual meetings, where students can take a lead role in presenting their efforts and integrating their work with the efforts of the larger team, making those meetings as much workshops on new tools and techniques as purely update mechanisms.  We plan to develop workshops that </w:t>
      </w:r>
      <w:r w:rsidR="00940F41" w:rsidRPr="002C659D">
        <w:rPr>
          <w:rFonts w:ascii="Arial" w:hAnsi="Arial" w:cs="Arial"/>
          <w:sz w:val="22"/>
          <w:szCs w:val="22"/>
        </w:rPr>
        <w:t>reach</w:t>
      </w:r>
      <w:r w:rsidR="0053010C" w:rsidRPr="002C659D">
        <w:rPr>
          <w:rFonts w:ascii="Arial" w:hAnsi="Arial" w:cs="Arial"/>
          <w:sz w:val="22"/>
          <w:szCs w:val="22"/>
        </w:rPr>
        <w:t xml:space="preserve"> the broadest community, connecting to students </w:t>
      </w:r>
      <w:del w:id="8" w:author="Microsoft Office User" w:date="2018-02-24T20:31:00Z">
        <w:r w:rsidR="0053010C" w:rsidRPr="002C659D" w:rsidDel="00C53FA0">
          <w:rPr>
            <w:rFonts w:ascii="Arial" w:hAnsi="Arial" w:cs="Arial"/>
            <w:sz w:val="22"/>
            <w:szCs w:val="22"/>
          </w:rPr>
          <w:delText xml:space="preserve">and postdoctoral students </w:delText>
        </w:r>
      </w:del>
      <w:r w:rsidR="0053010C" w:rsidRPr="002C659D">
        <w:rPr>
          <w:rFonts w:ascii="Arial" w:hAnsi="Arial" w:cs="Arial"/>
          <w:sz w:val="22"/>
          <w:szCs w:val="22"/>
        </w:rPr>
        <w:t xml:space="preserve">not affiliated with </w:t>
      </w:r>
      <w:r w:rsidR="003B4DAE" w:rsidRPr="002C659D">
        <w:rPr>
          <w:rFonts w:ascii="Arial" w:hAnsi="Arial" w:cs="Arial"/>
          <w:sz w:val="22"/>
          <w:szCs w:val="22"/>
        </w:rPr>
        <w:t>this</w:t>
      </w:r>
      <w:r w:rsidR="0053010C" w:rsidRPr="002C659D">
        <w:rPr>
          <w:rFonts w:ascii="Arial" w:hAnsi="Arial" w:cs="Arial"/>
          <w:sz w:val="22"/>
          <w:szCs w:val="22"/>
        </w:rPr>
        <w:t xml:space="preserve"> project</w:t>
      </w:r>
      <w:r w:rsidR="00940F41" w:rsidRPr="002C659D">
        <w:rPr>
          <w:rFonts w:ascii="Arial" w:hAnsi="Arial" w:cs="Arial"/>
          <w:sz w:val="22"/>
          <w:szCs w:val="22"/>
        </w:rPr>
        <w:t xml:space="preserve">, but </w:t>
      </w:r>
      <w:r w:rsidR="0053010C" w:rsidRPr="002C659D">
        <w:rPr>
          <w:rFonts w:ascii="Arial" w:hAnsi="Arial" w:cs="Arial"/>
          <w:sz w:val="22"/>
          <w:szCs w:val="22"/>
        </w:rPr>
        <w:t>who want to learn new and cutting</w:t>
      </w:r>
      <w:r w:rsidR="00AB61D9" w:rsidRPr="002C659D">
        <w:rPr>
          <w:rFonts w:ascii="Arial" w:hAnsi="Arial" w:cs="Arial"/>
          <w:sz w:val="22"/>
          <w:szCs w:val="22"/>
        </w:rPr>
        <w:t>-</w:t>
      </w:r>
      <w:r w:rsidR="0053010C" w:rsidRPr="002C659D">
        <w:rPr>
          <w:rFonts w:ascii="Arial" w:hAnsi="Arial" w:cs="Arial"/>
          <w:sz w:val="22"/>
          <w:szCs w:val="22"/>
        </w:rPr>
        <w:t>edge skills.  The training involvement on this grant extends to those faculty, staff</w:t>
      </w:r>
      <w:r w:rsidR="00AB61D9" w:rsidRPr="002C659D">
        <w:rPr>
          <w:rFonts w:ascii="Arial" w:hAnsi="Arial" w:cs="Arial"/>
          <w:sz w:val="22"/>
          <w:szCs w:val="22"/>
        </w:rPr>
        <w:t>,</w:t>
      </w:r>
      <w:r w:rsidR="0053010C" w:rsidRPr="002C659D">
        <w:rPr>
          <w:rFonts w:ascii="Arial" w:hAnsi="Arial" w:cs="Arial"/>
          <w:sz w:val="22"/>
          <w:szCs w:val="22"/>
        </w:rPr>
        <w:t xml:space="preserve"> and interested members of the </w:t>
      </w:r>
      <w:r w:rsidR="003B4DAE" w:rsidRPr="002C659D">
        <w:rPr>
          <w:rFonts w:ascii="Arial" w:hAnsi="Arial" w:cs="Arial"/>
          <w:sz w:val="22"/>
          <w:szCs w:val="22"/>
          <w:u w:val="single"/>
        </w:rPr>
        <w:t>biodiversity</w:t>
      </w:r>
      <w:r w:rsidR="0053010C" w:rsidRPr="002C659D">
        <w:rPr>
          <w:rFonts w:ascii="Arial" w:hAnsi="Arial" w:cs="Arial"/>
          <w:sz w:val="22"/>
          <w:szCs w:val="22"/>
          <w:u w:val="single"/>
        </w:rPr>
        <w:t xml:space="preserve"> community</w:t>
      </w:r>
      <w:r w:rsidR="00AB61D9" w:rsidRPr="002C659D">
        <w:rPr>
          <w:rFonts w:ascii="Arial" w:hAnsi="Arial" w:cs="Arial"/>
          <w:sz w:val="22"/>
          <w:szCs w:val="22"/>
          <w:u w:val="single"/>
        </w:rPr>
        <w:t xml:space="preserve"> and beyond</w:t>
      </w:r>
      <w:r w:rsidR="0053010C" w:rsidRPr="002C659D">
        <w:rPr>
          <w:rFonts w:ascii="Arial" w:hAnsi="Arial" w:cs="Arial"/>
          <w:sz w:val="22"/>
          <w:szCs w:val="22"/>
        </w:rPr>
        <w:t xml:space="preserve"> who want to learn more, as we describe below. The total package is meant to enhance the ability of all participants to perform fully interdisciplinary </w:t>
      </w:r>
      <w:r w:rsidR="0070176E" w:rsidRPr="002C659D">
        <w:rPr>
          <w:rFonts w:ascii="Arial" w:hAnsi="Arial" w:cs="Arial"/>
          <w:sz w:val="22"/>
          <w:szCs w:val="22"/>
        </w:rPr>
        <w:t xml:space="preserve">and integrative work. </w:t>
      </w:r>
      <w:r w:rsidR="003B4DAE" w:rsidRPr="002C659D">
        <w:rPr>
          <w:rFonts w:ascii="Arial" w:hAnsi="Arial" w:cs="Arial"/>
          <w:sz w:val="22"/>
          <w:szCs w:val="22"/>
        </w:rPr>
        <w:t>T</w:t>
      </w:r>
      <w:r w:rsidR="0070176E" w:rsidRPr="002C659D">
        <w:rPr>
          <w:rFonts w:ascii="Arial" w:hAnsi="Arial" w:cs="Arial"/>
          <w:sz w:val="22"/>
          <w:szCs w:val="22"/>
        </w:rPr>
        <w:t xml:space="preserve">he core of this </w:t>
      </w:r>
      <w:r w:rsidR="003B4DAE" w:rsidRPr="002C659D">
        <w:rPr>
          <w:rFonts w:ascii="Arial" w:hAnsi="Arial" w:cs="Arial"/>
          <w:sz w:val="22"/>
          <w:szCs w:val="22"/>
        </w:rPr>
        <w:t>project focuses on modelling</w:t>
      </w:r>
      <w:r w:rsidR="0070176E" w:rsidRPr="002C659D">
        <w:rPr>
          <w:rFonts w:ascii="Arial" w:hAnsi="Arial" w:cs="Arial"/>
          <w:sz w:val="22"/>
          <w:szCs w:val="22"/>
        </w:rPr>
        <w:t xml:space="preserve">, </w:t>
      </w:r>
      <w:r w:rsidR="003B4DAE" w:rsidRPr="002C659D">
        <w:rPr>
          <w:rFonts w:ascii="Arial" w:hAnsi="Arial" w:cs="Arial"/>
          <w:sz w:val="22"/>
          <w:szCs w:val="22"/>
        </w:rPr>
        <w:t xml:space="preserve">but </w:t>
      </w:r>
      <w:r w:rsidR="0070176E" w:rsidRPr="002C659D">
        <w:rPr>
          <w:rFonts w:ascii="Arial" w:hAnsi="Arial" w:cs="Arial"/>
          <w:sz w:val="22"/>
          <w:szCs w:val="22"/>
        </w:rPr>
        <w:t xml:space="preserve">the scope and effort </w:t>
      </w:r>
      <w:r w:rsidR="00940F41" w:rsidRPr="002C659D">
        <w:rPr>
          <w:rFonts w:ascii="Arial" w:hAnsi="Arial" w:cs="Arial"/>
          <w:sz w:val="22"/>
          <w:szCs w:val="22"/>
        </w:rPr>
        <w:t xml:space="preserve">also </w:t>
      </w:r>
      <w:r w:rsidR="0070176E" w:rsidRPr="002C659D">
        <w:rPr>
          <w:rFonts w:ascii="Arial" w:hAnsi="Arial" w:cs="Arial"/>
          <w:sz w:val="22"/>
          <w:szCs w:val="22"/>
        </w:rPr>
        <w:t xml:space="preserve">connect to a rich tapestry of </w:t>
      </w:r>
      <w:r w:rsidR="003B4DAE" w:rsidRPr="002C659D">
        <w:rPr>
          <w:rFonts w:ascii="Arial" w:hAnsi="Arial" w:cs="Arial"/>
          <w:sz w:val="22"/>
          <w:szCs w:val="22"/>
        </w:rPr>
        <w:t xml:space="preserve">diverse </w:t>
      </w:r>
      <w:r w:rsidR="0070176E" w:rsidRPr="002C659D">
        <w:rPr>
          <w:rFonts w:ascii="Arial" w:hAnsi="Arial" w:cs="Arial"/>
          <w:sz w:val="22"/>
          <w:szCs w:val="22"/>
        </w:rPr>
        <w:t>topic areas</w:t>
      </w:r>
      <w:r w:rsidR="003B4DAE" w:rsidRPr="002C659D">
        <w:rPr>
          <w:rFonts w:ascii="Arial" w:hAnsi="Arial" w:cs="Arial"/>
          <w:sz w:val="22"/>
          <w:szCs w:val="22"/>
        </w:rPr>
        <w:t xml:space="preserve"> in biodiversity science</w:t>
      </w:r>
      <w:r w:rsidR="0070176E" w:rsidRPr="002C659D">
        <w:rPr>
          <w:rFonts w:ascii="Arial" w:hAnsi="Arial" w:cs="Arial"/>
          <w:sz w:val="22"/>
          <w:szCs w:val="22"/>
        </w:rPr>
        <w:t>, tied together by strong training in informatics</w:t>
      </w:r>
      <w:r w:rsidR="003B4DAE" w:rsidRPr="002C659D">
        <w:rPr>
          <w:rFonts w:ascii="Arial" w:hAnsi="Arial" w:cs="Arial"/>
          <w:sz w:val="22"/>
          <w:szCs w:val="22"/>
        </w:rPr>
        <w:t xml:space="preserve"> and data science</w:t>
      </w:r>
      <w:r w:rsidR="0070176E" w:rsidRPr="002C659D">
        <w:rPr>
          <w:rFonts w:ascii="Arial" w:hAnsi="Arial" w:cs="Arial"/>
          <w:sz w:val="22"/>
          <w:szCs w:val="22"/>
        </w:rPr>
        <w:t xml:space="preserve"> to leverage the data, information</w:t>
      </w:r>
      <w:r w:rsidR="00405E9C" w:rsidRPr="002C659D">
        <w:rPr>
          <w:rFonts w:ascii="Arial" w:hAnsi="Arial" w:cs="Arial"/>
          <w:sz w:val="22"/>
          <w:szCs w:val="22"/>
        </w:rPr>
        <w:t>,</w:t>
      </w:r>
      <w:r w:rsidR="0070176E" w:rsidRPr="002C659D">
        <w:rPr>
          <w:rFonts w:ascii="Arial" w:hAnsi="Arial" w:cs="Arial"/>
          <w:sz w:val="22"/>
          <w:szCs w:val="22"/>
        </w:rPr>
        <w:t xml:space="preserve"> and knowledge gained in the </w:t>
      </w:r>
      <w:r w:rsidR="003B4DAE" w:rsidRPr="002C659D">
        <w:rPr>
          <w:rFonts w:ascii="Arial" w:hAnsi="Arial" w:cs="Arial"/>
          <w:sz w:val="22"/>
          <w:szCs w:val="22"/>
        </w:rPr>
        <w:t>Dimensions</w:t>
      </w:r>
      <w:r w:rsidR="0070176E" w:rsidRPr="002C659D">
        <w:rPr>
          <w:rFonts w:ascii="Arial" w:hAnsi="Arial" w:cs="Arial"/>
          <w:sz w:val="22"/>
          <w:szCs w:val="22"/>
        </w:rPr>
        <w:t xml:space="preserve"> efforts.  We provide more detail on </w:t>
      </w:r>
      <w:r w:rsidR="006124C9" w:rsidRPr="002C659D">
        <w:rPr>
          <w:rFonts w:ascii="Arial" w:hAnsi="Arial" w:cs="Arial"/>
          <w:sz w:val="22"/>
          <w:szCs w:val="22"/>
        </w:rPr>
        <w:t xml:space="preserve">key training initiatives below. </w:t>
      </w:r>
    </w:p>
    <w:p w14:paraId="2EA504D3" w14:textId="77777777" w:rsidR="00FD6EE2" w:rsidRDefault="00FD6EE2" w:rsidP="00FD6EE2">
      <w:pPr>
        <w:rPr>
          <w:rFonts w:ascii="Arial" w:hAnsi="Arial" w:cs="Arial"/>
          <w:sz w:val="22"/>
          <w:szCs w:val="22"/>
        </w:rPr>
      </w:pPr>
    </w:p>
    <w:p w14:paraId="298A0CE4" w14:textId="10D5EE50" w:rsidR="002C453F" w:rsidRDefault="00FD6EE2" w:rsidP="00FD6EE2">
      <w:pPr>
        <w:rPr>
          <w:ins w:id="9" w:author="Microsoft Office User" w:date="2018-02-24T20:45:00Z"/>
          <w:rFonts w:ascii="Arial" w:hAnsi="Arial" w:cs="Arial"/>
          <w:color w:val="333333"/>
          <w:sz w:val="22"/>
          <w:szCs w:val="22"/>
        </w:rPr>
      </w:pPr>
      <w:r w:rsidRPr="00FD6EE2">
        <w:rPr>
          <w:rFonts w:ascii="Arial" w:hAnsi="Arial" w:cs="Arial"/>
          <w:b/>
          <w:sz w:val="22"/>
          <w:szCs w:val="22"/>
        </w:rPr>
        <w:t>Team Science</w:t>
      </w:r>
      <w:r w:rsidRPr="00FD6EE2">
        <w:rPr>
          <w:rFonts w:ascii="Arial" w:hAnsi="Arial" w:cs="Arial"/>
          <w:sz w:val="22"/>
          <w:szCs w:val="22"/>
        </w:rPr>
        <w:t xml:space="preserve">:  Understanding ecological systems at scales critical for human decision making requires interdisciplinary scientific synthesis (Hampton and Parker 2011; Goring et al. 2017), which is increasingly performed by teams (Wuchty et al. 2007; Smith et al. 2014). Team science has fundamentally changed the process of knowledge creation; teams are more likely than solo authors to produce novel, high-impact research, and their papers are more frequently cited (Wuchty et al. 2007; Uzzi et al. 2013). The interdisciplinary efforts at the core of </w:t>
      </w:r>
      <w:r>
        <w:rPr>
          <w:rFonts w:ascii="Arial" w:hAnsi="Arial" w:cs="Arial"/>
          <w:sz w:val="22"/>
          <w:szCs w:val="22"/>
        </w:rPr>
        <w:t>biodiversity science in general and of this project in particular</w:t>
      </w:r>
      <w:r w:rsidRPr="00FD6EE2">
        <w:rPr>
          <w:rFonts w:ascii="Arial" w:hAnsi="Arial" w:cs="Arial"/>
          <w:sz w:val="22"/>
          <w:szCs w:val="22"/>
        </w:rPr>
        <w:t xml:space="preserve"> are critical for scientific discovery, especially with the fast proliferation of Big Data capabilities that have transformed the landscape of biodiversity research. But how does one become a member of a successful team and contribute effectively to this new model of science? </w:t>
      </w:r>
      <w:r w:rsidRPr="00FD6EE2">
        <w:rPr>
          <w:rFonts w:ascii="Arial" w:hAnsi="Arial" w:cs="Arial"/>
          <w:b/>
          <w:sz w:val="22"/>
          <w:szCs w:val="22"/>
        </w:rPr>
        <w:t xml:space="preserve">Successful interdisciplinary training therefore requires training in team science as well as in scientific disciplines, and a foundational component of </w:t>
      </w:r>
      <w:r>
        <w:rPr>
          <w:rFonts w:ascii="Arial" w:hAnsi="Arial" w:cs="Arial"/>
          <w:b/>
          <w:sz w:val="22"/>
          <w:szCs w:val="22"/>
        </w:rPr>
        <w:t>the training program for this project</w:t>
      </w:r>
      <w:r w:rsidRPr="00FD6EE2">
        <w:rPr>
          <w:rFonts w:ascii="Arial" w:hAnsi="Arial" w:cs="Arial"/>
          <w:b/>
          <w:sz w:val="22"/>
          <w:szCs w:val="22"/>
        </w:rPr>
        <w:t xml:space="preserve"> will be integration of team science principles.</w:t>
      </w:r>
      <w:r w:rsidRPr="00FD6EE2">
        <w:rPr>
          <w:rFonts w:ascii="Arial" w:hAnsi="Arial" w:cs="Arial"/>
          <w:sz w:val="22"/>
          <w:szCs w:val="22"/>
        </w:rPr>
        <w:t xml:space="preserve">  The </w:t>
      </w:r>
      <w:r w:rsidRPr="00FD6EE2">
        <w:rPr>
          <w:rFonts w:ascii="Arial" w:hAnsi="Arial" w:cs="Arial"/>
          <w:color w:val="333333"/>
          <w:sz w:val="22"/>
          <w:szCs w:val="22"/>
        </w:rPr>
        <w:t xml:space="preserve">“science of team science” indicates that </w:t>
      </w:r>
      <w:r w:rsidRPr="00FD6EE2">
        <w:rPr>
          <w:rFonts w:ascii="Arial" w:hAnsi="Arial" w:cs="Arial"/>
          <w:sz w:val="22"/>
          <w:szCs w:val="22"/>
        </w:rPr>
        <w:t xml:space="preserve">high-performing </w:t>
      </w:r>
      <w:r w:rsidRPr="00FD6EE2">
        <w:rPr>
          <w:rFonts w:ascii="Arial" w:hAnsi="Arial" w:cs="Arial"/>
          <w:color w:val="333333"/>
          <w:sz w:val="22"/>
          <w:szCs w:val="22"/>
        </w:rPr>
        <w:t>teams are diverse (Cheruvelil et al. 2014; Smith et al. 2014) and multi-institutional (Jones et al. 2008)</w:t>
      </w:r>
      <w:r w:rsidRPr="00FD6EE2">
        <w:rPr>
          <w:rFonts w:ascii="Arial" w:hAnsi="Arial" w:cs="Arial"/>
          <w:sz w:val="22"/>
          <w:szCs w:val="22"/>
        </w:rPr>
        <w:t xml:space="preserve">. Critical factors for success include development of strong interpersonal skills, a shared vision, strategically identifying team members and building the team, managing disagreements and conflicts, and setting expectations for sharing credit and authorship (Cheruvelil et al. 2014; Goring et al. 2014), including adoption of new metrics for individual success (Roche and Rickard 2017). </w:t>
      </w:r>
      <w:r>
        <w:rPr>
          <w:rFonts w:ascii="Arial" w:hAnsi="Arial" w:cs="Arial"/>
          <w:sz w:val="22"/>
          <w:szCs w:val="22"/>
        </w:rPr>
        <w:t xml:space="preserve">We will emphasize team science principles in our individual training of students and postdocs and through our collective interactions and training as well.  Part of each annual meeting will be devoted to team science training, and at least one such meeting will involve a </w:t>
      </w:r>
      <w:r>
        <w:rPr>
          <w:rFonts w:ascii="Arial" w:hAnsi="Arial" w:cs="Arial"/>
          <w:color w:val="333333"/>
          <w:sz w:val="22"/>
          <w:szCs w:val="22"/>
        </w:rPr>
        <w:lastRenderedPageBreak/>
        <w:t xml:space="preserve">team science expert from outside our project to </w:t>
      </w:r>
      <w:r w:rsidRPr="00FD6EE2">
        <w:rPr>
          <w:rFonts w:ascii="Arial" w:hAnsi="Arial" w:cs="Arial"/>
          <w:color w:val="333333"/>
          <w:sz w:val="22"/>
          <w:szCs w:val="22"/>
        </w:rPr>
        <w:t xml:space="preserve">share </w:t>
      </w:r>
      <w:del w:id="10" w:author="Microsoft Office User" w:date="2018-02-24T20:45:00Z">
        <w:r w:rsidRPr="00FD6EE2" w:rsidDel="00967970">
          <w:rPr>
            <w:rFonts w:ascii="Arial" w:hAnsi="Arial" w:cs="Arial"/>
            <w:color w:val="333333"/>
            <w:sz w:val="22"/>
            <w:szCs w:val="22"/>
          </w:rPr>
          <w:delText>t</w:delText>
        </w:r>
      </w:del>
      <w:r w:rsidRPr="00FD6EE2">
        <w:rPr>
          <w:rFonts w:ascii="Arial" w:hAnsi="Arial" w:cs="Arial"/>
          <w:color w:val="333333"/>
          <w:sz w:val="22"/>
          <w:szCs w:val="22"/>
        </w:rPr>
        <w:t xml:space="preserve">experiences and lead </w:t>
      </w:r>
      <w:r>
        <w:rPr>
          <w:rFonts w:ascii="Arial" w:hAnsi="Arial" w:cs="Arial"/>
          <w:color w:val="333333"/>
          <w:sz w:val="22"/>
          <w:szCs w:val="22"/>
        </w:rPr>
        <w:t xml:space="preserve">a </w:t>
      </w:r>
      <w:r w:rsidRPr="00FD6EE2">
        <w:rPr>
          <w:rFonts w:ascii="Arial" w:hAnsi="Arial" w:cs="Arial"/>
          <w:color w:val="333333"/>
          <w:sz w:val="22"/>
          <w:szCs w:val="22"/>
        </w:rPr>
        <w:t>“hands-on” training s</w:t>
      </w:r>
      <w:r>
        <w:rPr>
          <w:rFonts w:ascii="Arial" w:hAnsi="Arial" w:cs="Arial"/>
          <w:color w:val="333333"/>
          <w:sz w:val="22"/>
          <w:szCs w:val="22"/>
        </w:rPr>
        <w:t>ession</w:t>
      </w:r>
      <w:r w:rsidRPr="00FD6EE2">
        <w:rPr>
          <w:rFonts w:ascii="Arial" w:hAnsi="Arial" w:cs="Arial"/>
          <w:color w:val="333333"/>
          <w:sz w:val="22"/>
          <w:szCs w:val="22"/>
        </w:rPr>
        <w:t>.</w:t>
      </w:r>
    </w:p>
    <w:p w14:paraId="21BEE3AB" w14:textId="77777777" w:rsidR="00967970" w:rsidRDefault="00967970" w:rsidP="00FD6EE2">
      <w:pPr>
        <w:rPr>
          <w:ins w:id="11" w:author="Microsoft Office User" w:date="2018-02-24T20:45:00Z"/>
          <w:rFonts w:ascii="Arial" w:hAnsi="Arial" w:cs="Arial"/>
          <w:color w:val="333333"/>
          <w:sz w:val="22"/>
          <w:szCs w:val="22"/>
        </w:rPr>
      </w:pPr>
    </w:p>
    <w:p w14:paraId="3330CCC5" w14:textId="1721F141" w:rsidR="00967970" w:rsidRDefault="00967970" w:rsidP="00FD6EE2">
      <w:pPr>
        <w:rPr>
          <w:rFonts w:ascii="Arial" w:hAnsi="Arial" w:cs="Arial"/>
          <w:sz w:val="22"/>
          <w:szCs w:val="22"/>
        </w:rPr>
      </w:pPr>
      <w:ins w:id="12" w:author="Microsoft Office User" w:date="2018-02-24T20:45:00Z">
        <w:r w:rsidRPr="00967970">
          <w:rPr>
            <w:rFonts w:ascii="Arial" w:hAnsi="Arial" w:cs="Arial"/>
            <w:b/>
            <w:color w:val="333333"/>
            <w:sz w:val="22"/>
            <w:szCs w:val="22"/>
          </w:rPr>
          <w:t>Undergraduate Research Training</w:t>
        </w:r>
        <w:r>
          <w:rPr>
            <w:rFonts w:ascii="Arial" w:hAnsi="Arial" w:cs="Arial"/>
            <w:color w:val="333333"/>
            <w:sz w:val="22"/>
            <w:szCs w:val="22"/>
          </w:rPr>
          <w:t xml:space="preserve">: Undergraduates will be involved in training workshops in data science (detailed below) and will practice the skills they learn there while completing field and </w:t>
        </w:r>
      </w:ins>
      <w:ins w:id="13" w:author="Microsoft Office User" w:date="2018-02-24T20:46:00Z">
        <w:r>
          <w:rPr>
            <w:rFonts w:ascii="Arial" w:hAnsi="Arial" w:cs="Arial"/>
            <w:color w:val="333333"/>
            <w:sz w:val="22"/>
            <w:szCs w:val="22"/>
          </w:rPr>
          <w:t>laboratory</w:t>
        </w:r>
      </w:ins>
      <w:ins w:id="14" w:author="Microsoft Office User" w:date="2018-02-24T20:45:00Z">
        <w:r>
          <w:rPr>
            <w:rFonts w:ascii="Arial" w:hAnsi="Arial" w:cs="Arial"/>
            <w:color w:val="333333"/>
            <w:sz w:val="22"/>
            <w:szCs w:val="22"/>
          </w:rPr>
          <w:t xml:space="preserve"> </w:t>
        </w:r>
      </w:ins>
      <w:ins w:id="15" w:author="Microsoft Office User" w:date="2018-02-24T20:46:00Z">
        <w:r>
          <w:rPr>
            <w:rFonts w:ascii="Arial" w:hAnsi="Arial" w:cs="Arial"/>
            <w:color w:val="333333"/>
            <w:sz w:val="22"/>
            <w:szCs w:val="22"/>
          </w:rPr>
          <w:t xml:space="preserve">data collection. Undergraduates will be encouraged to pursue independent projects focusing on any number of the aspects of our project, from modeling to data science to empirical ecology and/or evolution. Such projects are supported by funding </w:t>
        </w:r>
      </w:ins>
      <w:ins w:id="16" w:author="Microsoft Office User" w:date="2018-02-24T20:48:00Z">
        <w:r>
          <w:rPr>
            <w:rFonts w:ascii="Arial" w:hAnsi="Arial" w:cs="Arial"/>
            <w:color w:val="333333"/>
            <w:sz w:val="22"/>
            <w:szCs w:val="22"/>
          </w:rPr>
          <w:t>opportunities</w:t>
        </w:r>
      </w:ins>
      <w:ins w:id="17" w:author="Microsoft Office User" w:date="2018-02-24T20:46:00Z">
        <w:r>
          <w:rPr>
            <w:rFonts w:ascii="Arial" w:hAnsi="Arial" w:cs="Arial"/>
            <w:color w:val="333333"/>
            <w:sz w:val="22"/>
            <w:szCs w:val="22"/>
          </w:rPr>
          <w:t xml:space="preserve"> for undergraduate research at all participating institutions</w:t>
        </w:r>
      </w:ins>
      <w:ins w:id="18" w:author="Microsoft Office User" w:date="2018-02-24T20:48:00Z">
        <w:r>
          <w:rPr>
            <w:rFonts w:ascii="Arial" w:hAnsi="Arial" w:cs="Arial"/>
            <w:color w:val="333333"/>
            <w:sz w:val="22"/>
            <w:szCs w:val="22"/>
          </w:rPr>
          <w:t xml:space="preserve">, and complementary courses, both capstone senior seminars in thesis writing, and analytical training </w:t>
        </w:r>
      </w:ins>
      <w:ins w:id="19" w:author="Microsoft Office User" w:date="2018-02-24T20:50:00Z">
        <w:r w:rsidR="007879B2">
          <w:rPr>
            <w:rFonts w:ascii="Arial" w:hAnsi="Arial" w:cs="Arial"/>
            <w:color w:val="333333"/>
            <w:sz w:val="22"/>
            <w:szCs w:val="22"/>
          </w:rPr>
          <w:t>labs.</w:t>
        </w:r>
      </w:ins>
      <w:bookmarkStart w:id="20" w:name="_GoBack"/>
      <w:bookmarkEnd w:id="20"/>
      <w:ins w:id="21" w:author="Microsoft Office User" w:date="2018-02-24T20:48:00Z">
        <w:r>
          <w:rPr>
            <w:rFonts w:ascii="Arial" w:hAnsi="Arial" w:cs="Arial"/>
            <w:color w:val="333333"/>
            <w:sz w:val="22"/>
            <w:szCs w:val="22"/>
          </w:rPr>
          <w:t xml:space="preserve"> </w:t>
        </w:r>
      </w:ins>
    </w:p>
    <w:p w14:paraId="3F113C81" w14:textId="77777777" w:rsidR="00FD6EE2" w:rsidRPr="002C659D" w:rsidRDefault="00FD6EE2" w:rsidP="00FD6EE2">
      <w:pPr>
        <w:widowControl w:val="0"/>
        <w:rPr>
          <w:rFonts w:ascii="Arial" w:hAnsi="Arial" w:cs="Arial"/>
          <w:sz w:val="22"/>
          <w:szCs w:val="22"/>
        </w:rPr>
      </w:pPr>
    </w:p>
    <w:p w14:paraId="6F6D8F99" w14:textId="4B324B83" w:rsidR="00E45372" w:rsidRPr="001575B1" w:rsidRDefault="00F218E5" w:rsidP="00E45372">
      <w:pPr>
        <w:rPr>
          <w:rFonts w:ascii="Arial" w:eastAsia="Times New Roman" w:hAnsi="Arial" w:cs="Arial"/>
          <w:color w:val="222222"/>
          <w:sz w:val="22"/>
          <w:szCs w:val="22"/>
          <w:shd w:val="clear" w:color="auto" w:fill="FFFFFF"/>
          <w:lang w:eastAsia="en-US"/>
        </w:rPr>
      </w:pPr>
      <w:r w:rsidRPr="002C659D">
        <w:rPr>
          <w:rFonts w:ascii="Arial" w:hAnsi="Arial" w:cs="Arial"/>
          <w:b/>
          <w:sz w:val="22"/>
          <w:szCs w:val="22"/>
        </w:rPr>
        <w:t xml:space="preserve">Graduate </w:t>
      </w:r>
      <w:ins w:id="22" w:author="Microsoft Office User" w:date="2018-02-24T20:34:00Z">
        <w:r w:rsidR="00D259B7">
          <w:rPr>
            <w:rFonts w:ascii="Arial" w:hAnsi="Arial" w:cs="Arial"/>
            <w:b/>
            <w:sz w:val="22"/>
            <w:szCs w:val="22"/>
          </w:rPr>
          <w:t xml:space="preserve">and Postdoctoral </w:t>
        </w:r>
      </w:ins>
      <w:del w:id="23" w:author="Microsoft Office User" w:date="2018-02-24T20:32:00Z">
        <w:r w:rsidRPr="002C659D" w:rsidDel="00D259B7">
          <w:rPr>
            <w:rFonts w:ascii="Arial" w:hAnsi="Arial" w:cs="Arial"/>
            <w:b/>
            <w:sz w:val="22"/>
            <w:szCs w:val="22"/>
          </w:rPr>
          <w:delText xml:space="preserve">and </w:delText>
        </w:r>
        <w:r w:rsidR="00610F48" w:rsidRPr="002C659D" w:rsidDel="00D259B7">
          <w:rPr>
            <w:rFonts w:ascii="Arial" w:hAnsi="Arial" w:cs="Arial"/>
            <w:b/>
            <w:sz w:val="22"/>
            <w:szCs w:val="22"/>
          </w:rPr>
          <w:delText>P</w:delText>
        </w:r>
        <w:r w:rsidRPr="002C659D" w:rsidDel="00D259B7">
          <w:rPr>
            <w:rFonts w:ascii="Arial" w:hAnsi="Arial" w:cs="Arial"/>
            <w:b/>
            <w:sz w:val="22"/>
            <w:szCs w:val="22"/>
          </w:rPr>
          <w:delText xml:space="preserve">ostdoctoral </w:delText>
        </w:r>
      </w:del>
      <w:r w:rsidR="00E45372">
        <w:rPr>
          <w:rFonts w:ascii="Arial" w:hAnsi="Arial" w:cs="Arial"/>
          <w:b/>
          <w:sz w:val="22"/>
          <w:szCs w:val="22"/>
        </w:rPr>
        <w:t xml:space="preserve">Research </w:t>
      </w:r>
      <w:r w:rsidR="00610F48" w:rsidRPr="002C659D">
        <w:rPr>
          <w:rFonts w:ascii="Arial" w:hAnsi="Arial" w:cs="Arial"/>
          <w:b/>
          <w:sz w:val="22"/>
          <w:szCs w:val="22"/>
        </w:rPr>
        <w:t>T</w:t>
      </w:r>
      <w:r w:rsidRPr="002C659D">
        <w:rPr>
          <w:rFonts w:ascii="Arial" w:hAnsi="Arial" w:cs="Arial"/>
          <w:b/>
          <w:sz w:val="22"/>
          <w:szCs w:val="22"/>
        </w:rPr>
        <w:t>raining</w:t>
      </w:r>
      <w:r w:rsidRPr="002C659D">
        <w:rPr>
          <w:rFonts w:ascii="Arial" w:hAnsi="Arial" w:cs="Arial"/>
          <w:sz w:val="22"/>
          <w:szCs w:val="22"/>
        </w:rPr>
        <w:t>:</w:t>
      </w:r>
      <w:r w:rsidR="003F312D" w:rsidRPr="002C659D">
        <w:rPr>
          <w:rFonts w:ascii="Arial" w:hAnsi="Arial" w:cs="Arial"/>
          <w:sz w:val="22"/>
          <w:szCs w:val="22"/>
        </w:rPr>
        <w:t xml:space="preserve">   Our main goal of graduate and postdoctoral activities is to enhance needed integrative training in </w:t>
      </w:r>
      <w:r w:rsidR="002C659D">
        <w:rPr>
          <w:rFonts w:ascii="Arial" w:hAnsi="Arial" w:cs="Arial"/>
          <w:sz w:val="22"/>
          <w:szCs w:val="22"/>
        </w:rPr>
        <w:t>biodiversity science</w:t>
      </w:r>
      <w:r w:rsidR="003F312D" w:rsidRPr="002C659D">
        <w:rPr>
          <w:rFonts w:ascii="Arial" w:hAnsi="Arial" w:cs="Arial"/>
          <w:sz w:val="22"/>
          <w:szCs w:val="22"/>
        </w:rPr>
        <w:t xml:space="preserve">.  </w:t>
      </w:r>
      <w:r w:rsidR="00766CA0">
        <w:rPr>
          <w:rFonts w:ascii="Arial" w:hAnsi="Arial" w:cs="Arial"/>
          <w:sz w:val="22"/>
          <w:szCs w:val="22"/>
        </w:rPr>
        <w:t>Training at each institution will vary depending on the number of students/postdocs and the academic level of the trainees.</w:t>
      </w:r>
      <w:del w:id="24" w:author="Microsoft Office User" w:date="2018-02-24T20:41:00Z">
        <w:r w:rsidR="00766CA0" w:rsidDel="00296248">
          <w:rPr>
            <w:rFonts w:ascii="Arial" w:hAnsi="Arial" w:cs="Arial"/>
            <w:sz w:val="22"/>
            <w:szCs w:val="22"/>
          </w:rPr>
          <w:delText xml:space="preserve">  Because 2 graduate students and 1 postdoc will be trained at the University of Florida (UF), we provide more detailed views of their training opportunities than those at other institutions, but all students will be fully integrated into the project through monthly group meetings and an annual project meeting.</w:delText>
        </w:r>
      </w:del>
      <w:r w:rsidR="00766CA0">
        <w:rPr>
          <w:rFonts w:ascii="Arial" w:hAnsi="Arial" w:cs="Arial"/>
          <w:sz w:val="22"/>
          <w:szCs w:val="22"/>
        </w:rPr>
        <w:t xml:space="preserve"> S</w:t>
      </w:r>
      <w:r w:rsidR="00766CA0" w:rsidRPr="002C659D">
        <w:rPr>
          <w:rFonts w:ascii="Arial" w:hAnsi="Arial" w:cs="Arial"/>
          <w:sz w:val="22"/>
          <w:szCs w:val="22"/>
        </w:rPr>
        <w:t>trong graduate and postdoctoral involvement</w:t>
      </w:r>
      <w:r w:rsidR="00766CA0">
        <w:rPr>
          <w:rFonts w:ascii="Arial" w:hAnsi="Arial" w:cs="Arial"/>
          <w:sz w:val="22"/>
          <w:szCs w:val="22"/>
        </w:rPr>
        <w:t xml:space="preserve"> is planned for </w:t>
      </w:r>
      <w:ins w:id="25" w:author="Microsoft Office User" w:date="2018-02-24T20:42:00Z">
        <w:r w:rsidR="00296248">
          <w:rPr>
            <w:rFonts w:ascii="Arial" w:hAnsi="Arial" w:cs="Arial"/>
            <w:sz w:val="22"/>
            <w:szCs w:val="22"/>
          </w:rPr>
          <w:t>monthly</w:t>
        </w:r>
      </w:ins>
      <w:ins w:id="26" w:author="Microsoft Office User" w:date="2018-02-24T20:41:00Z">
        <w:r w:rsidR="00296248">
          <w:rPr>
            <w:rFonts w:ascii="Arial" w:hAnsi="Arial" w:cs="Arial"/>
            <w:sz w:val="22"/>
            <w:szCs w:val="22"/>
          </w:rPr>
          <w:t xml:space="preserve"> cyber meetin</w:t>
        </w:r>
      </w:ins>
      <w:ins w:id="27" w:author="Microsoft Office User" w:date="2018-02-24T20:42:00Z">
        <w:r w:rsidR="00296248">
          <w:rPr>
            <w:rFonts w:ascii="Arial" w:hAnsi="Arial" w:cs="Arial"/>
            <w:sz w:val="22"/>
            <w:szCs w:val="22"/>
          </w:rPr>
          <w:t>g</w:t>
        </w:r>
      </w:ins>
      <w:ins w:id="28" w:author="Microsoft Office User" w:date="2018-02-24T20:41:00Z">
        <w:r w:rsidR="00296248">
          <w:rPr>
            <w:rFonts w:ascii="Arial" w:hAnsi="Arial" w:cs="Arial"/>
            <w:sz w:val="22"/>
            <w:szCs w:val="22"/>
          </w:rPr>
          <w:t>s and all</w:t>
        </w:r>
      </w:ins>
      <w:del w:id="29" w:author="Microsoft Office User" w:date="2018-02-24T20:41:00Z">
        <w:r w:rsidR="00766CA0" w:rsidDel="00296248">
          <w:rPr>
            <w:rFonts w:ascii="Arial" w:hAnsi="Arial" w:cs="Arial"/>
            <w:sz w:val="22"/>
            <w:szCs w:val="22"/>
          </w:rPr>
          <w:delText xml:space="preserve">the annual </w:delText>
        </w:r>
      </w:del>
      <w:ins w:id="30" w:author="Microsoft Office User" w:date="2018-02-24T20:41:00Z">
        <w:r w:rsidR="00296248">
          <w:rPr>
            <w:rFonts w:ascii="Arial" w:hAnsi="Arial" w:cs="Arial"/>
            <w:sz w:val="22"/>
            <w:szCs w:val="22"/>
          </w:rPr>
          <w:t xml:space="preserve"> in person </w:t>
        </w:r>
      </w:ins>
      <w:r w:rsidR="00766CA0">
        <w:rPr>
          <w:rFonts w:ascii="Arial" w:hAnsi="Arial" w:cs="Arial"/>
          <w:sz w:val="22"/>
          <w:szCs w:val="22"/>
        </w:rPr>
        <w:t>project</w:t>
      </w:r>
      <w:r w:rsidR="00766CA0" w:rsidRPr="002C659D">
        <w:rPr>
          <w:rFonts w:ascii="Arial" w:hAnsi="Arial" w:cs="Arial"/>
          <w:sz w:val="22"/>
          <w:szCs w:val="22"/>
        </w:rPr>
        <w:t xml:space="preserve"> meetings, including a half-day symposium for grad</w:t>
      </w:r>
      <w:r w:rsidR="00766CA0">
        <w:rPr>
          <w:rFonts w:ascii="Arial" w:hAnsi="Arial" w:cs="Arial"/>
          <w:sz w:val="22"/>
          <w:szCs w:val="22"/>
        </w:rPr>
        <w:t xml:space="preserve">uate </w:t>
      </w:r>
      <w:r w:rsidR="00766CA0" w:rsidRPr="002C659D">
        <w:rPr>
          <w:rFonts w:ascii="Arial" w:hAnsi="Arial" w:cs="Arial"/>
          <w:sz w:val="22"/>
          <w:szCs w:val="22"/>
        </w:rPr>
        <w:t>s</w:t>
      </w:r>
      <w:r w:rsidR="00766CA0">
        <w:rPr>
          <w:rFonts w:ascii="Arial" w:hAnsi="Arial" w:cs="Arial"/>
          <w:sz w:val="22"/>
          <w:szCs w:val="22"/>
        </w:rPr>
        <w:t>tudents</w:t>
      </w:r>
      <w:r w:rsidR="00766CA0" w:rsidRPr="002C659D">
        <w:rPr>
          <w:rFonts w:ascii="Arial" w:hAnsi="Arial" w:cs="Arial"/>
          <w:sz w:val="22"/>
          <w:szCs w:val="22"/>
        </w:rPr>
        <w:t xml:space="preserve"> and postdocs to present their work and receive feedback from all members of the team</w:t>
      </w:r>
      <w:ins w:id="31" w:author="Microsoft Office User" w:date="2018-02-24T20:41:00Z">
        <w:r w:rsidR="00296248">
          <w:rPr>
            <w:rFonts w:ascii="Arial" w:hAnsi="Arial" w:cs="Arial"/>
            <w:sz w:val="22"/>
            <w:szCs w:val="22"/>
          </w:rPr>
          <w:t xml:space="preserve"> at the working group and workshop to be held at the Santa Fe Institute</w:t>
        </w:r>
      </w:ins>
      <w:r w:rsidR="00766CA0" w:rsidRPr="002C659D">
        <w:rPr>
          <w:rFonts w:ascii="Arial" w:hAnsi="Arial" w:cs="Arial"/>
          <w:sz w:val="22"/>
          <w:szCs w:val="22"/>
        </w:rPr>
        <w:t xml:space="preserve">. </w:t>
      </w:r>
      <w:r w:rsidR="002C659D">
        <w:rPr>
          <w:rFonts w:ascii="Arial" w:hAnsi="Arial" w:cs="Arial"/>
          <w:sz w:val="22"/>
          <w:szCs w:val="22"/>
        </w:rPr>
        <w:t>G</w:t>
      </w:r>
      <w:r w:rsidR="005A67B4" w:rsidRPr="002C659D">
        <w:rPr>
          <w:rFonts w:ascii="Arial" w:hAnsi="Arial" w:cs="Arial"/>
          <w:sz w:val="22"/>
          <w:szCs w:val="22"/>
        </w:rPr>
        <w:t xml:space="preserve">raduate students supported </w:t>
      </w:r>
      <w:del w:id="32" w:author="Microsoft Office User" w:date="2018-02-24T20:42:00Z">
        <w:r w:rsidR="005A67B4" w:rsidRPr="002C659D" w:rsidDel="00296248">
          <w:rPr>
            <w:rFonts w:ascii="Arial" w:hAnsi="Arial" w:cs="Arial"/>
            <w:sz w:val="22"/>
            <w:szCs w:val="22"/>
          </w:rPr>
          <w:delText xml:space="preserve">as RAs </w:delText>
        </w:r>
      </w:del>
      <w:r w:rsidR="005A67B4" w:rsidRPr="002C659D">
        <w:rPr>
          <w:rFonts w:ascii="Arial" w:hAnsi="Arial" w:cs="Arial"/>
          <w:sz w:val="22"/>
          <w:szCs w:val="22"/>
        </w:rPr>
        <w:t>on this project</w:t>
      </w:r>
      <w:r w:rsidR="002C659D">
        <w:rPr>
          <w:rFonts w:ascii="Arial" w:hAnsi="Arial" w:cs="Arial"/>
          <w:sz w:val="22"/>
          <w:szCs w:val="22"/>
        </w:rPr>
        <w:t xml:space="preserve"> </w:t>
      </w:r>
      <w:del w:id="33" w:author="Microsoft Office User" w:date="2018-02-24T20:42:00Z">
        <w:r w:rsidR="002C659D" w:rsidDel="00296248">
          <w:rPr>
            <w:rFonts w:ascii="Arial" w:hAnsi="Arial" w:cs="Arial"/>
            <w:sz w:val="22"/>
            <w:szCs w:val="22"/>
          </w:rPr>
          <w:delText xml:space="preserve">at UF </w:delText>
        </w:r>
      </w:del>
      <w:r w:rsidR="005A67B4" w:rsidRPr="002C659D">
        <w:rPr>
          <w:rFonts w:ascii="Arial" w:hAnsi="Arial" w:cs="Arial"/>
          <w:sz w:val="22"/>
          <w:szCs w:val="22"/>
        </w:rPr>
        <w:t xml:space="preserve">will enhance a vital and interactive graduate community and </w:t>
      </w:r>
      <w:r w:rsidR="002C659D">
        <w:rPr>
          <w:rFonts w:ascii="Arial" w:hAnsi="Arial" w:cs="Arial"/>
          <w:sz w:val="22"/>
          <w:szCs w:val="22"/>
        </w:rPr>
        <w:t xml:space="preserve">will </w:t>
      </w:r>
      <w:r w:rsidR="005A67B4" w:rsidRPr="002C659D">
        <w:rPr>
          <w:rFonts w:ascii="Arial" w:hAnsi="Arial" w:cs="Arial"/>
          <w:sz w:val="22"/>
          <w:szCs w:val="22"/>
        </w:rPr>
        <w:t xml:space="preserve">build connections </w:t>
      </w:r>
      <w:ins w:id="34" w:author="Microsoft Office User" w:date="2018-02-24T20:43:00Z">
        <w:r w:rsidR="00296248">
          <w:rPr>
            <w:rFonts w:ascii="Arial" w:hAnsi="Arial" w:cs="Arial"/>
            <w:sz w:val="22"/>
            <w:szCs w:val="22"/>
          </w:rPr>
          <w:t>via</w:t>
        </w:r>
      </w:ins>
      <w:del w:id="35" w:author="Microsoft Office User" w:date="2018-02-24T20:43:00Z">
        <w:r w:rsidR="005A67B4" w:rsidRPr="002C659D" w:rsidDel="00296248">
          <w:rPr>
            <w:rFonts w:ascii="Arial" w:hAnsi="Arial" w:cs="Arial"/>
            <w:sz w:val="22"/>
            <w:szCs w:val="22"/>
          </w:rPr>
          <w:delText>to</w:delText>
        </w:r>
      </w:del>
      <w:r w:rsidR="005A67B4" w:rsidRPr="002C659D">
        <w:rPr>
          <w:rFonts w:ascii="Arial" w:hAnsi="Arial" w:cs="Arial"/>
          <w:sz w:val="22"/>
          <w:szCs w:val="22"/>
        </w:rPr>
        <w:t xml:space="preserve"> graduate training </w:t>
      </w:r>
      <w:ins w:id="36" w:author="Microsoft Office User" w:date="2018-02-24T20:43:00Z">
        <w:r w:rsidR="00296248">
          <w:rPr>
            <w:rFonts w:ascii="Arial" w:hAnsi="Arial" w:cs="Arial"/>
            <w:sz w:val="22"/>
            <w:szCs w:val="22"/>
          </w:rPr>
          <w:t>across</w:t>
        </w:r>
      </w:ins>
      <w:del w:id="37" w:author="Microsoft Office User" w:date="2018-02-24T20:43:00Z">
        <w:r w:rsidR="005A67B4" w:rsidRPr="002C659D" w:rsidDel="00296248">
          <w:rPr>
            <w:rFonts w:ascii="Arial" w:hAnsi="Arial" w:cs="Arial"/>
            <w:sz w:val="22"/>
            <w:szCs w:val="22"/>
          </w:rPr>
          <w:delText xml:space="preserve">at </w:delText>
        </w:r>
        <w:r w:rsidR="002C659D" w:rsidDel="00296248">
          <w:rPr>
            <w:rFonts w:ascii="Arial" w:hAnsi="Arial" w:cs="Arial"/>
            <w:sz w:val="22"/>
            <w:szCs w:val="22"/>
          </w:rPr>
          <w:delText>the other</w:delText>
        </w:r>
      </w:del>
      <w:r w:rsidR="002C659D">
        <w:rPr>
          <w:rFonts w:ascii="Arial" w:hAnsi="Arial" w:cs="Arial"/>
          <w:sz w:val="22"/>
          <w:szCs w:val="22"/>
        </w:rPr>
        <w:t xml:space="preserve"> institutions in the project</w:t>
      </w:r>
      <w:del w:id="38" w:author="Microsoft Office User" w:date="2018-02-24T20:43:00Z">
        <w:r w:rsidR="002C659D" w:rsidDel="00296248">
          <w:rPr>
            <w:rFonts w:ascii="Arial" w:hAnsi="Arial" w:cs="Arial"/>
            <w:sz w:val="22"/>
            <w:szCs w:val="22"/>
          </w:rPr>
          <w:delText>, especially CUNY</w:delText>
        </w:r>
      </w:del>
      <w:r w:rsidR="005A67B4" w:rsidRPr="002C659D">
        <w:rPr>
          <w:rFonts w:ascii="Arial" w:hAnsi="Arial" w:cs="Arial"/>
          <w:sz w:val="22"/>
          <w:szCs w:val="22"/>
        </w:rPr>
        <w:t xml:space="preserve">. Graduate students </w:t>
      </w:r>
      <w:r w:rsidR="00766CA0">
        <w:rPr>
          <w:rFonts w:ascii="Arial" w:hAnsi="Arial" w:cs="Arial"/>
          <w:sz w:val="22"/>
          <w:szCs w:val="22"/>
        </w:rPr>
        <w:t>and postdocs will receive training through their respective labs but will also interact as part of the larger project.</w:t>
      </w:r>
      <w:r w:rsidR="005A67B4" w:rsidRPr="002C659D">
        <w:rPr>
          <w:rFonts w:ascii="Arial" w:hAnsi="Arial" w:cs="Arial"/>
          <w:sz w:val="22"/>
          <w:szCs w:val="22"/>
        </w:rPr>
        <w:t xml:space="preserve"> </w:t>
      </w:r>
      <w:r w:rsidR="00766CA0">
        <w:rPr>
          <w:rFonts w:ascii="Arial" w:hAnsi="Arial" w:cs="Arial"/>
          <w:sz w:val="22"/>
          <w:szCs w:val="22"/>
        </w:rPr>
        <w:t xml:space="preserve"> We are also planning for lab rotations, even among institutions,</w:t>
      </w:r>
      <w:r w:rsidR="003F312D" w:rsidRPr="002C659D">
        <w:rPr>
          <w:rFonts w:ascii="Arial" w:hAnsi="Arial" w:cs="Arial"/>
          <w:sz w:val="22"/>
          <w:szCs w:val="22"/>
        </w:rPr>
        <w:t xml:space="preserve"> so that </w:t>
      </w:r>
      <w:r w:rsidR="00766CA0">
        <w:rPr>
          <w:rFonts w:ascii="Arial" w:hAnsi="Arial" w:cs="Arial"/>
          <w:sz w:val="22"/>
          <w:szCs w:val="22"/>
        </w:rPr>
        <w:t xml:space="preserve">students and </w:t>
      </w:r>
      <w:r w:rsidR="006512D8" w:rsidRPr="002C659D">
        <w:rPr>
          <w:rFonts w:ascii="Arial" w:hAnsi="Arial" w:cs="Arial"/>
          <w:sz w:val="22"/>
          <w:szCs w:val="22"/>
        </w:rPr>
        <w:t xml:space="preserve">postdocs </w:t>
      </w:r>
      <w:r w:rsidR="003F312D" w:rsidRPr="002C659D">
        <w:rPr>
          <w:rFonts w:ascii="Arial" w:hAnsi="Arial" w:cs="Arial"/>
          <w:sz w:val="22"/>
          <w:szCs w:val="22"/>
        </w:rPr>
        <w:t xml:space="preserve">working on </w:t>
      </w:r>
      <w:r w:rsidR="00766CA0">
        <w:rPr>
          <w:rFonts w:ascii="Arial" w:hAnsi="Arial" w:cs="Arial"/>
          <w:sz w:val="22"/>
          <w:szCs w:val="22"/>
        </w:rPr>
        <w:t>this</w:t>
      </w:r>
      <w:r w:rsidR="003F312D" w:rsidRPr="002C659D">
        <w:rPr>
          <w:rFonts w:ascii="Arial" w:hAnsi="Arial" w:cs="Arial"/>
          <w:sz w:val="22"/>
          <w:szCs w:val="22"/>
        </w:rPr>
        <w:t xml:space="preserve"> project have the opportunity to spend </w:t>
      </w:r>
      <w:r w:rsidR="00DE2AC3" w:rsidRPr="002C659D">
        <w:rPr>
          <w:rFonts w:ascii="Arial" w:hAnsi="Arial" w:cs="Arial"/>
          <w:sz w:val="22"/>
          <w:szCs w:val="22"/>
        </w:rPr>
        <w:t>1-4</w:t>
      </w:r>
      <w:ins w:id="39" w:author="Microsoft Office User" w:date="2018-02-24T20:43:00Z">
        <w:r w:rsidR="00296248">
          <w:rPr>
            <w:rFonts w:ascii="Arial" w:hAnsi="Arial" w:cs="Arial"/>
            <w:sz w:val="22"/>
            <w:szCs w:val="22"/>
          </w:rPr>
          <w:t xml:space="preserve"> </w:t>
        </w:r>
      </w:ins>
      <w:del w:id="40" w:author="Microsoft Office User" w:date="2018-02-24T20:43:00Z">
        <w:r w:rsidR="00DE2AC3" w:rsidRPr="002C659D" w:rsidDel="00296248">
          <w:rPr>
            <w:rFonts w:ascii="Arial" w:hAnsi="Arial" w:cs="Arial"/>
            <w:sz w:val="22"/>
            <w:szCs w:val="22"/>
          </w:rPr>
          <w:delText>-</w:delText>
        </w:r>
      </w:del>
      <w:r w:rsidR="003F312D" w:rsidRPr="002C659D">
        <w:rPr>
          <w:rFonts w:ascii="Arial" w:hAnsi="Arial" w:cs="Arial"/>
          <w:sz w:val="22"/>
          <w:szCs w:val="22"/>
        </w:rPr>
        <w:t xml:space="preserve">week periods with other labs, learning about efforts and </w:t>
      </w:r>
      <w:r w:rsidR="00DE2AC3" w:rsidRPr="002C659D">
        <w:rPr>
          <w:rFonts w:ascii="Arial" w:hAnsi="Arial" w:cs="Arial"/>
          <w:sz w:val="22"/>
          <w:szCs w:val="22"/>
        </w:rPr>
        <w:t xml:space="preserve">obtaining </w:t>
      </w:r>
      <w:r w:rsidR="003F312D" w:rsidRPr="002C659D">
        <w:rPr>
          <w:rFonts w:ascii="Arial" w:hAnsi="Arial" w:cs="Arial"/>
          <w:sz w:val="22"/>
          <w:szCs w:val="22"/>
        </w:rPr>
        <w:t xml:space="preserve">necessary skills.  These </w:t>
      </w:r>
      <w:r w:rsidR="00DE2AC3" w:rsidRPr="002C659D">
        <w:rPr>
          <w:rFonts w:ascii="Arial" w:hAnsi="Arial" w:cs="Arial"/>
          <w:sz w:val="22"/>
          <w:szCs w:val="22"/>
        </w:rPr>
        <w:t xml:space="preserve">cross-training </w:t>
      </w:r>
      <w:r w:rsidR="003F312D" w:rsidRPr="002C659D">
        <w:rPr>
          <w:rFonts w:ascii="Arial" w:hAnsi="Arial" w:cs="Arial"/>
          <w:sz w:val="22"/>
          <w:szCs w:val="22"/>
        </w:rPr>
        <w:t xml:space="preserve">lab rotations will </w:t>
      </w:r>
      <w:r w:rsidR="006512D8" w:rsidRPr="002C659D">
        <w:rPr>
          <w:rFonts w:ascii="Arial" w:hAnsi="Arial" w:cs="Arial"/>
          <w:sz w:val="22"/>
          <w:szCs w:val="22"/>
        </w:rPr>
        <w:t>provide</w:t>
      </w:r>
      <w:r w:rsidR="003F312D" w:rsidRPr="002C659D">
        <w:rPr>
          <w:rFonts w:ascii="Arial" w:hAnsi="Arial" w:cs="Arial"/>
          <w:sz w:val="22"/>
          <w:szCs w:val="22"/>
        </w:rPr>
        <w:t xml:space="preserve"> the broadest exposure across the collaboration. </w:t>
      </w:r>
      <w:r w:rsidR="00766CA0">
        <w:rPr>
          <w:rFonts w:ascii="Arial" w:hAnsi="Arial" w:cs="Arial"/>
          <w:sz w:val="22"/>
          <w:szCs w:val="22"/>
        </w:rPr>
        <w:t xml:space="preserve"> </w:t>
      </w:r>
      <w:r w:rsidR="003F312D" w:rsidRPr="002C659D">
        <w:rPr>
          <w:rFonts w:ascii="Arial" w:hAnsi="Arial" w:cs="Arial"/>
          <w:sz w:val="22"/>
          <w:szCs w:val="22"/>
        </w:rPr>
        <w:t xml:space="preserve">These approaches </w:t>
      </w:r>
      <w:r w:rsidR="00762A6F" w:rsidRPr="002C659D">
        <w:rPr>
          <w:rFonts w:ascii="Arial" w:hAnsi="Arial" w:cs="Arial"/>
          <w:sz w:val="22"/>
          <w:szCs w:val="22"/>
        </w:rPr>
        <w:t xml:space="preserve">ensure </w:t>
      </w:r>
      <w:r w:rsidR="003F312D" w:rsidRPr="002C659D">
        <w:rPr>
          <w:rFonts w:ascii="Arial" w:hAnsi="Arial" w:cs="Arial"/>
          <w:sz w:val="22"/>
          <w:szCs w:val="22"/>
        </w:rPr>
        <w:t xml:space="preserve">that there is more time for active learning and involvement than is possible at annual </w:t>
      </w:r>
      <w:r w:rsidR="00DE2AC3" w:rsidRPr="002C659D">
        <w:rPr>
          <w:rFonts w:ascii="Arial" w:hAnsi="Arial" w:cs="Arial"/>
          <w:sz w:val="22"/>
          <w:szCs w:val="22"/>
        </w:rPr>
        <w:t xml:space="preserve">project </w:t>
      </w:r>
      <w:r w:rsidR="003F312D" w:rsidRPr="002C659D">
        <w:rPr>
          <w:rFonts w:ascii="Arial" w:hAnsi="Arial" w:cs="Arial"/>
          <w:sz w:val="22"/>
          <w:szCs w:val="22"/>
        </w:rPr>
        <w:t xml:space="preserve">meetings. </w:t>
      </w:r>
      <w:r w:rsidR="00766CA0">
        <w:rPr>
          <w:rFonts w:ascii="Arial" w:eastAsia="Times New Roman" w:hAnsi="Arial" w:cs="Arial"/>
          <w:color w:val="222222"/>
          <w:sz w:val="22"/>
          <w:szCs w:val="22"/>
          <w:shd w:val="clear" w:color="auto" w:fill="FFFFFF"/>
          <w:lang w:eastAsia="en-US"/>
        </w:rPr>
        <w:t xml:space="preserve"> </w:t>
      </w:r>
      <w:r w:rsidR="006C042A" w:rsidRPr="002C659D">
        <w:rPr>
          <w:rFonts w:ascii="Arial" w:eastAsia="Times New Roman" w:hAnsi="Arial" w:cs="Arial"/>
          <w:color w:val="222222"/>
          <w:sz w:val="22"/>
          <w:szCs w:val="22"/>
          <w:shd w:val="clear" w:color="auto" w:fill="FFFFFF"/>
          <w:lang w:eastAsia="en-US"/>
        </w:rPr>
        <w:t>This</w:t>
      </w:r>
      <w:r w:rsidR="006512D8" w:rsidRPr="002C659D">
        <w:rPr>
          <w:rFonts w:ascii="Arial" w:eastAsia="Times New Roman" w:hAnsi="Arial" w:cs="Arial"/>
          <w:color w:val="222222"/>
          <w:sz w:val="22"/>
          <w:szCs w:val="22"/>
          <w:shd w:val="clear" w:color="auto" w:fill="FFFFFF"/>
          <w:lang w:eastAsia="en-US"/>
        </w:rPr>
        <w:t xml:space="preserve"> active training </w:t>
      </w:r>
      <w:r w:rsidR="006C042A" w:rsidRPr="002C659D">
        <w:rPr>
          <w:rFonts w:ascii="Arial" w:eastAsia="Times New Roman" w:hAnsi="Arial" w:cs="Arial"/>
          <w:color w:val="222222"/>
          <w:sz w:val="22"/>
          <w:szCs w:val="22"/>
          <w:shd w:val="clear" w:color="auto" w:fill="FFFFFF"/>
          <w:lang w:eastAsia="en-US"/>
        </w:rPr>
        <w:t>is</w:t>
      </w:r>
      <w:r w:rsidR="006512D8" w:rsidRPr="002C659D">
        <w:rPr>
          <w:rFonts w:ascii="Arial" w:eastAsia="Times New Roman" w:hAnsi="Arial" w:cs="Arial"/>
          <w:color w:val="222222"/>
          <w:sz w:val="22"/>
          <w:szCs w:val="22"/>
          <w:shd w:val="clear" w:color="auto" w:fill="FFFFFF"/>
          <w:lang w:eastAsia="en-US"/>
        </w:rPr>
        <w:t xml:space="preserve"> supported </w:t>
      </w:r>
      <w:r w:rsidR="003108B7" w:rsidRPr="002C659D">
        <w:rPr>
          <w:rFonts w:ascii="Arial" w:eastAsia="Times New Roman" w:hAnsi="Arial" w:cs="Arial"/>
          <w:color w:val="222222"/>
          <w:sz w:val="22"/>
          <w:szCs w:val="22"/>
          <w:shd w:val="clear" w:color="auto" w:fill="FFFFFF"/>
          <w:lang w:eastAsia="en-US"/>
        </w:rPr>
        <w:t>at</w:t>
      </w:r>
      <w:ins w:id="41" w:author="Microsoft Office User" w:date="2018-02-24T20:44:00Z">
        <w:r w:rsidR="00967970">
          <w:rPr>
            <w:rFonts w:ascii="Arial" w:eastAsia="Times New Roman" w:hAnsi="Arial" w:cs="Arial"/>
            <w:color w:val="222222"/>
            <w:sz w:val="22"/>
            <w:szCs w:val="22"/>
            <w:shd w:val="clear" w:color="auto" w:fill="FFFFFF"/>
            <w:lang w:eastAsia="en-US"/>
          </w:rPr>
          <w:t xml:space="preserve"> all participating graduate institutions</w:t>
        </w:r>
      </w:ins>
      <w:del w:id="42" w:author="Microsoft Office User" w:date="2018-02-24T20:44:00Z">
        <w:r w:rsidR="003108B7" w:rsidRPr="002C659D" w:rsidDel="00967970">
          <w:rPr>
            <w:rFonts w:ascii="Arial" w:eastAsia="Times New Roman" w:hAnsi="Arial" w:cs="Arial"/>
            <w:color w:val="222222"/>
            <w:sz w:val="22"/>
            <w:szCs w:val="22"/>
            <w:shd w:val="clear" w:color="auto" w:fill="FFFFFF"/>
            <w:lang w:eastAsia="en-US"/>
          </w:rPr>
          <w:delText xml:space="preserve"> UF</w:delText>
        </w:r>
      </w:del>
      <w:r w:rsidR="003108B7" w:rsidRPr="002C659D">
        <w:rPr>
          <w:rFonts w:ascii="Arial" w:eastAsia="Times New Roman" w:hAnsi="Arial" w:cs="Arial"/>
          <w:color w:val="222222"/>
          <w:sz w:val="22"/>
          <w:szCs w:val="22"/>
          <w:shd w:val="clear" w:color="auto" w:fill="FFFFFF"/>
          <w:lang w:eastAsia="en-US"/>
        </w:rPr>
        <w:t xml:space="preserve"> </w:t>
      </w:r>
      <w:r w:rsidR="006512D8" w:rsidRPr="002C659D">
        <w:rPr>
          <w:rFonts w:ascii="Arial" w:eastAsia="Times New Roman" w:hAnsi="Arial" w:cs="Arial"/>
          <w:color w:val="222222"/>
          <w:sz w:val="22"/>
          <w:szCs w:val="22"/>
          <w:shd w:val="clear" w:color="auto" w:fill="FFFFFF"/>
          <w:lang w:eastAsia="en-US"/>
        </w:rPr>
        <w:t xml:space="preserve">by a strong formal curriculum in phylogenetics, with courses in Principles of Systematic Biology, </w:t>
      </w:r>
      <w:r w:rsidR="006512D8" w:rsidRPr="001575B1">
        <w:rPr>
          <w:rFonts w:ascii="Arial" w:eastAsia="Times New Roman" w:hAnsi="Arial" w:cs="Arial"/>
          <w:color w:val="222222"/>
          <w:sz w:val="22"/>
          <w:szCs w:val="22"/>
          <w:shd w:val="clear" w:color="auto" w:fill="FFFFFF"/>
          <w:lang w:eastAsia="en-US"/>
        </w:rPr>
        <w:t xml:space="preserve">Molecular Systematics, </w:t>
      </w:r>
      <w:r w:rsidR="003108B7" w:rsidRPr="001575B1">
        <w:rPr>
          <w:rFonts w:ascii="Arial" w:eastAsia="Times New Roman" w:hAnsi="Arial" w:cs="Arial"/>
          <w:color w:val="222222"/>
          <w:sz w:val="22"/>
          <w:szCs w:val="22"/>
          <w:shd w:val="clear" w:color="auto" w:fill="FFFFFF"/>
          <w:lang w:eastAsia="en-US"/>
        </w:rPr>
        <w:t>Advanced Phylogenetics, Phylogenomics, and Phylogenetics Seminar.</w:t>
      </w:r>
      <w:del w:id="43" w:author="Microsoft Office User" w:date="2018-02-24T20:44:00Z">
        <w:r w:rsidR="003108B7" w:rsidRPr="001575B1" w:rsidDel="00967970">
          <w:rPr>
            <w:rFonts w:ascii="Arial" w:eastAsia="Times New Roman" w:hAnsi="Arial" w:cs="Arial"/>
            <w:color w:val="222222"/>
            <w:sz w:val="22"/>
            <w:szCs w:val="22"/>
            <w:shd w:val="clear" w:color="auto" w:fill="FFFFFF"/>
            <w:lang w:eastAsia="en-US"/>
          </w:rPr>
          <w:delText xml:space="preserve"> </w:delText>
        </w:r>
        <w:r w:rsidR="006C042A" w:rsidRPr="001575B1" w:rsidDel="00967970">
          <w:rPr>
            <w:rFonts w:ascii="Arial" w:eastAsia="Times New Roman" w:hAnsi="Arial" w:cs="Arial"/>
            <w:color w:val="222222"/>
            <w:sz w:val="22"/>
            <w:szCs w:val="22"/>
            <w:shd w:val="clear" w:color="auto" w:fill="FFFFFF"/>
            <w:lang w:eastAsia="en-US"/>
          </w:rPr>
          <w:delText xml:space="preserve">Strong </w:delText>
        </w:r>
        <w:r w:rsidR="00766CA0" w:rsidRPr="001575B1" w:rsidDel="00967970">
          <w:rPr>
            <w:rFonts w:ascii="Arial" w:eastAsia="Times New Roman" w:hAnsi="Arial" w:cs="Arial"/>
            <w:color w:val="222222"/>
            <w:sz w:val="22"/>
            <w:szCs w:val="22"/>
            <w:shd w:val="clear" w:color="auto" w:fill="FFFFFF"/>
            <w:lang w:eastAsia="en-US"/>
          </w:rPr>
          <w:delText>curricular</w:delText>
        </w:r>
        <w:r w:rsidR="006C042A" w:rsidRPr="001575B1" w:rsidDel="00967970">
          <w:rPr>
            <w:rFonts w:ascii="Arial" w:eastAsia="Times New Roman" w:hAnsi="Arial" w:cs="Arial"/>
            <w:color w:val="222222"/>
            <w:sz w:val="22"/>
            <w:szCs w:val="22"/>
            <w:shd w:val="clear" w:color="auto" w:fill="FFFFFF"/>
            <w:lang w:eastAsia="en-US"/>
          </w:rPr>
          <w:delText xml:space="preserve"> training is also offered at partner institutions</w:delText>
        </w:r>
        <w:r w:rsidR="00766CA0" w:rsidRPr="001575B1" w:rsidDel="00967970">
          <w:rPr>
            <w:rFonts w:ascii="Arial" w:eastAsia="Times New Roman" w:hAnsi="Arial" w:cs="Arial"/>
            <w:color w:val="222222"/>
            <w:sz w:val="22"/>
            <w:szCs w:val="22"/>
            <w:shd w:val="clear" w:color="auto" w:fill="FFFFFF"/>
            <w:lang w:eastAsia="en-US"/>
          </w:rPr>
          <w:delText xml:space="preserve"> where students will be trained</w:delText>
        </w:r>
        <w:r w:rsidR="006C042A" w:rsidRPr="001575B1" w:rsidDel="00967970">
          <w:rPr>
            <w:rFonts w:ascii="Arial" w:eastAsia="Times New Roman" w:hAnsi="Arial" w:cs="Arial"/>
            <w:color w:val="222222"/>
            <w:sz w:val="22"/>
            <w:szCs w:val="22"/>
            <w:shd w:val="clear" w:color="auto" w:fill="FFFFFF"/>
            <w:lang w:eastAsia="en-US"/>
          </w:rPr>
          <w:delText>.</w:delText>
        </w:r>
      </w:del>
      <w:r w:rsidR="00DE3F58" w:rsidRPr="001575B1">
        <w:rPr>
          <w:rFonts w:ascii="Arial" w:eastAsia="Times New Roman" w:hAnsi="Arial" w:cs="Arial"/>
          <w:color w:val="222222"/>
          <w:sz w:val="22"/>
          <w:szCs w:val="22"/>
          <w:shd w:val="clear" w:color="auto" w:fill="FFFFFF"/>
          <w:lang w:eastAsia="en-US"/>
        </w:rPr>
        <w:t xml:space="preserve"> </w:t>
      </w:r>
    </w:p>
    <w:p w14:paraId="74EEC9F7" w14:textId="77777777" w:rsidR="00E45372" w:rsidRPr="001575B1" w:rsidRDefault="00E45372" w:rsidP="00E45372">
      <w:pPr>
        <w:rPr>
          <w:rFonts w:ascii="Arial" w:eastAsia="Times New Roman" w:hAnsi="Arial" w:cs="Arial"/>
          <w:color w:val="222222"/>
          <w:sz w:val="22"/>
          <w:szCs w:val="22"/>
          <w:shd w:val="clear" w:color="auto" w:fill="FFFFFF"/>
          <w:lang w:eastAsia="en-US"/>
        </w:rPr>
      </w:pPr>
    </w:p>
    <w:p w14:paraId="07C6EC3D" w14:textId="5E6A6ED3" w:rsidR="00E45372" w:rsidRPr="001575B1" w:rsidRDefault="00E45372" w:rsidP="00D259B7">
      <w:pPr>
        <w:rPr>
          <w:rFonts w:ascii="Arial" w:eastAsia="Arial" w:hAnsi="Arial" w:cs="Arial"/>
          <w:sz w:val="22"/>
          <w:szCs w:val="22"/>
        </w:rPr>
        <w:pPrChange w:id="44" w:author="Microsoft Office User" w:date="2018-02-24T20:34:00Z">
          <w:pPr>
            <w:ind w:firstLine="360"/>
          </w:pPr>
        </w:pPrChange>
      </w:pPr>
      <w:r w:rsidRPr="001575B1">
        <w:rPr>
          <w:rFonts w:ascii="Arial" w:eastAsia="Times New Roman" w:hAnsi="Arial" w:cs="Arial"/>
          <w:b/>
          <w:color w:val="222222"/>
          <w:sz w:val="22"/>
          <w:szCs w:val="22"/>
          <w:shd w:val="clear" w:color="auto" w:fill="FFFFFF"/>
          <w:lang w:eastAsia="en-US"/>
        </w:rPr>
        <w:t>Career Development</w:t>
      </w:r>
      <w:r w:rsidRPr="001575B1">
        <w:rPr>
          <w:rFonts w:ascii="Arial" w:eastAsia="Times New Roman" w:hAnsi="Arial" w:cs="Arial"/>
          <w:color w:val="222222"/>
          <w:sz w:val="22"/>
          <w:szCs w:val="22"/>
          <w:shd w:val="clear" w:color="auto" w:fill="FFFFFF"/>
          <w:lang w:eastAsia="en-US"/>
        </w:rPr>
        <w:t>:</w:t>
      </w:r>
      <w:r w:rsidR="00A74472" w:rsidRPr="001575B1">
        <w:rPr>
          <w:rFonts w:ascii="Arial" w:eastAsia="Times New Roman" w:hAnsi="Arial" w:cs="Arial"/>
          <w:color w:val="222222"/>
          <w:sz w:val="22"/>
          <w:szCs w:val="22"/>
          <w:shd w:val="clear" w:color="auto" w:fill="FFFFFF"/>
          <w:lang w:eastAsia="en-US"/>
        </w:rPr>
        <w:t xml:space="preserve">  </w:t>
      </w:r>
      <w:r w:rsidR="00A74472" w:rsidRPr="001575B1">
        <w:rPr>
          <w:rFonts w:ascii="Arial" w:eastAsia="Times New Roman" w:hAnsi="Arial" w:cs="Arial"/>
          <w:sz w:val="22"/>
          <w:szCs w:val="22"/>
        </w:rPr>
        <w:t xml:space="preserve">Primary aims of any </w:t>
      </w:r>
      <w:r w:rsidR="001575B1" w:rsidRPr="001575B1">
        <w:rPr>
          <w:rFonts w:ascii="Arial" w:eastAsia="Times New Roman" w:hAnsi="Arial" w:cs="Arial"/>
          <w:sz w:val="22"/>
          <w:szCs w:val="22"/>
        </w:rPr>
        <w:t>training</w:t>
      </w:r>
      <w:r w:rsidR="00A74472" w:rsidRPr="001575B1">
        <w:rPr>
          <w:rFonts w:ascii="Arial" w:eastAsia="Times New Roman" w:hAnsi="Arial" w:cs="Arial"/>
          <w:sz w:val="22"/>
          <w:szCs w:val="22"/>
        </w:rPr>
        <w:t xml:space="preserve"> experience are to gain new skills and increase scientific independence.</w:t>
      </w:r>
      <w:r w:rsidR="00A74472" w:rsidRPr="001575B1">
        <w:rPr>
          <w:rFonts w:ascii="Arial" w:hAnsi="Arial" w:cs="Arial"/>
          <w:sz w:val="22"/>
          <w:szCs w:val="22"/>
        </w:rPr>
        <w:t xml:space="preserve"> </w:t>
      </w:r>
      <w:r w:rsidR="001575B1" w:rsidRPr="001575B1">
        <w:rPr>
          <w:rFonts w:ascii="Arial" w:hAnsi="Arial" w:cs="Arial"/>
          <w:sz w:val="22"/>
          <w:szCs w:val="22"/>
        </w:rPr>
        <w:t xml:space="preserve">Student training </w:t>
      </w:r>
      <w:r w:rsidR="00A74472" w:rsidRPr="001575B1">
        <w:rPr>
          <w:rFonts w:ascii="Arial" w:hAnsi="Arial" w:cs="Arial"/>
          <w:sz w:val="22"/>
          <w:szCs w:val="22"/>
        </w:rPr>
        <w:t>will</w:t>
      </w:r>
      <w:r w:rsidR="00A74472" w:rsidRPr="001575B1">
        <w:rPr>
          <w:rFonts w:ascii="Arial" w:eastAsia="Arial" w:hAnsi="Arial" w:cs="Arial"/>
          <w:sz w:val="22"/>
          <w:szCs w:val="22"/>
        </w:rPr>
        <w:t xml:space="preserve"> </w:t>
      </w:r>
      <w:r w:rsidR="00A74472" w:rsidRPr="001575B1">
        <w:rPr>
          <w:rFonts w:ascii="Arial" w:hAnsi="Arial" w:cs="Arial"/>
          <w:sz w:val="22"/>
          <w:szCs w:val="22"/>
        </w:rPr>
        <w:t>include</w:t>
      </w:r>
      <w:r w:rsidR="00A74472" w:rsidRPr="001575B1">
        <w:rPr>
          <w:rFonts w:ascii="Arial" w:eastAsia="Arial" w:hAnsi="Arial" w:cs="Arial"/>
          <w:sz w:val="22"/>
          <w:szCs w:val="22"/>
        </w:rPr>
        <w:t xml:space="preserve"> </w:t>
      </w:r>
      <w:r w:rsidR="00A74472" w:rsidRPr="001575B1">
        <w:rPr>
          <w:rFonts w:ascii="Arial" w:eastAsia="Times New Roman" w:hAnsi="Arial" w:cs="Arial"/>
          <w:sz w:val="22"/>
          <w:szCs w:val="22"/>
        </w:rPr>
        <w:t xml:space="preserve">personalized advice on academic and non-academic career options based on the interests and long-term career goals of the </w:t>
      </w:r>
      <w:r w:rsidR="001575B1" w:rsidRPr="001575B1">
        <w:rPr>
          <w:rFonts w:ascii="Arial" w:eastAsia="Times New Roman" w:hAnsi="Arial" w:cs="Arial"/>
          <w:sz w:val="22"/>
          <w:szCs w:val="22"/>
        </w:rPr>
        <w:t>students</w:t>
      </w:r>
      <w:r w:rsidR="00A74472" w:rsidRPr="001575B1">
        <w:rPr>
          <w:rFonts w:ascii="Arial" w:eastAsia="Times New Roman" w:hAnsi="Arial" w:cs="Arial"/>
          <w:sz w:val="22"/>
          <w:szCs w:val="22"/>
        </w:rPr>
        <w:t xml:space="preserve">. We will provide </w:t>
      </w:r>
      <w:r w:rsidR="00A74472" w:rsidRPr="001575B1">
        <w:rPr>
          <w:rFonts w:ascii="Arial" w:hAnsi="Arial" w:cs="Arial"/>
          <w:sz w:val="22"/>
          <w:szCs w:val="22"/>
        </w:rPr>
        <w:t>training in</w:t>
      </w:r>
      <w:r w:rsidR="00A74472" w:rsidRPr="001575B1">
        <w:rPr>
          <w:rFonts w:ascii="Arial" w:eastAsia="Arial" w:hAnsi="Arial" w:cs="Arial"/>
          <w:sz w:val="22"/>
          <w:szCs w:val="22"/>
        </w:rPr>
        <w:t xml:space="preserve"> </w:t>
      </w:r>
      <w:r w:rsidR="00A74472" w:rsidRPr="001575B1">
        <w:rPr>
          <w:rFonts w:ascii="Arial" w:hAnsi="Arial" w:cs="Arial"/>
          <w:sz w:val="22"/>
          <w:szCs w:val="22"/>
        </w:rPr>
        <w:t>developing an</w:t>
      </w:r>
      <w:r w:rsidR="00A74472" w:rsidRPr="001575B1">
        <w:rPr>
          <w:rFonts w:ascii="Arial" w:eastAsia="Arial" w:hAnsi="Arial" w:cs="Arial"/>
          <w:sz w:val="22"/>
          <w:szCs w:val="22"/>
        </w:rPr>
        <w:t xml:space="preserve"> </w:t>
      </w:r>
      <w:r w:rsidR="00A74472" w:rsidRPr="001575B1">
        <w:rPr>
          <w:rFonts w:ascii="Arial" w:hAnsi="Arial" w:cs="Arial"/>
          <w:sz w:val="22"/>
          <w:szCs w:val="22"/>
        </w:rPr>
        <w:t>independent</w:t>
      </w:r>
      <w:r w:rsidR="00A74472" w:rsidRPr="001575B1">
        <w:rPr>
          <w:rFonts w:ascii="Arial" w:eastAsia="Arial" w:hAnsi="Arial" w:cs="Arial"/>
          <w:sz w:val="22"/>
          <w:szCs w:val="22"/>
        </w:rPr>
        <w:t xml:space="preserve"> </w:t>
      </w:r>
      <w:r w:rsidR="00A74472" w:rsidRPr="001575B1">
        <w:rPr>
          <w:rFonts w:ascii="Arial" w:hAnsi="Arial" w:cs="Arial"/>
          <w:sz w:val="22"/>
          <w:szCs w:val="22"/>
        </w:rPr>
        <w:t>research</w:t>
      </w:r>
      <w:r w:rsidR="00A74472" w:rsidRPr="001575B1">
        <w:rPr>
          <w:rFonts w:ascii="Arial" w:eastAsia="Arial" w:hAnsi="Arial" w:cs="Arial"/>
          <w:sz w:val="22"/>
          <w:szCs w:val="22"/>
        </w:rPr>
        <w:t xml:space="preserve"> </w:t>
      </w:r>
      <w:r w:rsidR="00A74472" w:rsidRPr="001575B1">
        <w:rPr>
          <w:rFonts w:ascii="Arial" w:hAnsi="Arial" w:cs="Arial"/>
          <w:sz w:val="22"/>
          <w:szCs w:val="22"/>
        </w:rPr>
        <w:t>program,</w:t>
      </w:r>
      <w:r w:rsidR="00A74472" w:rsidRPr="001575B1">
        <w:rPr>
          <w:rFonts w:ascii="Arial" w:eastAsia="Arial" w:hAnsi="Arial" w:cs="Arial"/>
          <w:sz w:val="22"/>
          <w:szCs w:val="22"/>
        </w:rPr>
        <w:t xml:space="preserve"> developing effective collaborations, </w:t>
      </w:r>
      <w:r w:rsidR="00A74472" w:rsidRPr="001575B1">
        <w:rPr>
          <w:rFonts w:ascii="Arial" w:hAnsi="Arial" w:cs="Arial"/>
          <w:sz w:val="22"/>
          <w:szCs w:val="22"/>
        </w:rPr>
        <w:t>preparing</w:t>
      </w:r>
      <w:r w:rsidR="00A74472" w:rsidRPr="001575B1">
        <w:rPr>
          <w:rFonts w:ascii="Arial" w:eastAsia="Arial" w:hAnsi="Arial" w:cs="Arial"/>
          <w:sz w:val="22"/>
          <w:szCs w:val="22"/>
        </w:rPr>
        <w:t xml:space="preserve"> </w:t>
      </w:r>
      <w:r w:rsidR="00A74472" w:rsidRPr="001575B1">
        <w:rPr>
          <w:rFonts w:ascii="Arial" w:hAnsi="Arial" w:cs="Arial"/>
          <w:sz w:val="22"/>
          <w:szCs w:val="22"/>
        </w:rPr>
        <w:t>for</w:t>
      </w:r>
      <w:r w:rsidR="00A74472" w:rsidRPr="001575B1">
        <w:rPr>
          <w:rFonts w:ascii="Arial" w:eastAsia="Arial" w:hAnsi="Arial" w:cs="Arial"/>
          <w:sz w:val="22"/>
          <w:szCs w:val="22"/>
        </w:rPr>
        <w:t xml:space="preserve"> </w:t>
      </w:r>
      <w:r w:rsidR="00A74472" w:rsidRPr="001575B1">
        <w:rPr>
          <w:rFonts w:ascii="Arial" w:hAnsi="Arial" w:cs="Arial"/>
          <w:sz w:val="22"/>
          <w:szCs w:val="22"/>
        </w:rPr>
        <w:t>job</w:t>
      </w:r>
      <w:r w:rsidR="00A74472" w:rsidRPr="001575B1">
        <w:rPr>
          <w:rFonts w:ascii="Arial" w:eastAsia="Arial" w:hAnsi="Arial" w:cs="Arial"/>
          <w:sz w:val="22"/>
          <w:szCs w:val="22"/>
        </w:rPr>
        <w:t xml:space="preserve"> </w:t>
      </w:r>
      <w:r w:rsidR="00A74472" w:rsidRPr="001575B1">
        <w:rPr>
          <w:rFonts w:ascii="Arial" w:hAnsi="Arial" w:cs="Arial"/>
          <w:sz w:val="22"/>
          <w:szCs w:val="22"/>
        </w:rPr>
        <w:t>applications</w:t>
      </w:r>
      <w:r w:rsidR="00A74472" w:rsidRPr="001575B1">
        <w:rPr>
          <w:rFonts w:ascii="Arial" w:eastAsia="Arial" w:hAnsi="Arial" w:cs="Arial"/>
          <w:sz w:val="22"/>
          <w:szCs w:val="22"/>
        </w:rPr>
        <w:t xml:space="preserve"> </w:t>
      </w:r>
      <w:r w:rsidR="00A74472" w:rsidRPr="001575B1">
        <w:rPr>
          <w:rFonts w:ascii="Arial" w:hAnsi="Arial" w:cs="Arial"/>
          <w:sz w:val="22"/>
          <w:szCs w:val="22"/>
        </w:rPr>
        <w:t>and</w:t>
      </w:r>
      <w:r w:rsidR="00A74472" w:rsidRPr="001575B1">
        <w:rPr>
          <w:rFonts w:ascii="Arial" w:eastAsia="Arial" w:hAnsi="Arial" w:cs="Arial"/>
          <w:sz w:val="22"/>
          <w:szCs w:val="22"/>
        </w:rPr>
        <w:t xml:space="preserve"> </w:t>
      </w:r>
      <w:r w:rsidR="00A74472" w:rsidRPr="001575B1">
        <w:rPr>
          <w:rFonts w:ascii="Arial" w:hAnsi="Arial" w:cs="Arial"/>
          <w:sz w:val="22"/>
          <w:szCs w:val="22"/>
        </w:rPr>
        <w:t>interviews,</w:t>
      </w:r>
      <w:r w:rsidR="00A74472" w:rsidRPr="001575B1">
        <w:rPr>
          <w:rFonts w:ascii="Arial" w:eastAsia="Arial" w:hAnsi="Arial" w:cs="Arial"/>
          <w:sz w:val="22"/>
          <w:szCs w:val="22"/>
        </w:rPr>
        <w:t xml:space="preserve"> </w:t>
      </w:r>
      <w:r w:rsidR="00A74472" w:rsidRPr="001575B1">
        <w:rPr>
          <w:rFonts w:ascii="Arial" w:hAnsi="Arial" w:cs="Arial"/>
          <w:sz w:val="22"/>
          <w:szCs w:val="22"/>
        </w:rPr>
        <w:t>combining</w:t>
      </w:r>
      <w:r w:rsidR="00A74472" w:rsidRPr="001575B1">
        <w:rPr>
          <w:rFonts w:ascii="Arial" w:eastAsia="Arial" w:hAnsi="Arial" w:cs="Arial"/>
          <w:sz w:val="22"/>
          <w:szCs w:val="22"/>
        </w:rPr>
        <w:t xml:space="preserve"> </w:t>
      </w:r>
      <w:r w:rsidR="00A74472" w:rsidRPr="001575B1">
        <w:rPr>
          <w:rFonts w:ascii="Arial" w:hAnsi="Arial" w:cs="Arial"/>
          <w:sz w:val="22"/>
          <w:szCs w:val="22"/>
        </w:rPr>
        <w:t>and</w:t>
      </w:r>
      <w:r w:rsidR="00A74472" w:rsidRPr="001575B1">
        <w:rPr>
          <w:rFonts w:ascii="Arial" w:eastAsia="Arial" w:hAnsi="Arial" w:cs="Arial"/>
          <w:sz w:val="22"/>
          <w:szCs w:val="22"/>
        </w:rPr>
        <w:t xml:space="preserve"> </w:t>
      </w:r>
      <w:r w:rsidR="00A74472" w:rsidRPr="001575B1">
        <w:rPr>
          <w:rFonts w:ascii="Arial" w:hAnsi="Arial" w:cs="Arial"/>
          <w:sz w:val="22"/>
          <w:szCs w:val="22"/>
        </w:rPr>
        <w:t>integrating</w:t>
      </w:r>
      <w:r w:rsidR="00A74472" w:rsidRPr="001575B1">
        <w:rPr>
          <w:rFonts w:ascii="Arial" w:eastAsia="Arial" w:hAnsi="Arial" w:cs="Arial"/>
          <w:sz w:val="22"/>
          <w:szCs w:val="22"/>
        </w:rPr>
        <w:t xml:space="preserve"> </w:t>
      </w:r>
      <w:r w:rsidR="00A74472" w:rsidRPr="001575B1">
        <w:rPr>
          <w:rFonts w:ascii="Arial" w:hAnsi="Arial" w:cs="Arial"/>
          <w:sz w:val="22"/>
          <w:szCs w:val="22"/>
        </w:rPr>
        <w:t>teaching</w:t>
      </w:r>
      <w:r w:rsidR="00A74472" w:rsidRPr="001575B1">
        <w:rPr>
          <w:rFonts w:ascii="Arial" w:eastAsia="Arial" w:hAnsi="Arial" w:cs="Arial"/>
          <w:sz w:val="22"/>
          <w:szCs w:val="22"/>
        </w:rPr>
        <w:t xml:space="preserve"> </w:t>
      </w:r>
      <w:r w:rsidR="00A74472" w:rsidRPr="001575B1">
        <w:rPr>
          <w:rFonts w:ascii="Arial" w:hAnsi="Arial" w:cs="Arial"/>
          <w:sz w:val="22"/>
          <w:szCs w:val="22"/>
        </w:rPr>
        <w:t>and</w:t>
      </w:r>
      <w:r w:rsidR="00A74472" w:rsidRPr="001575B1">
        <w:rPr>
          <w:rFonts w:ascii="Arial" w:eastAsia="Arial" w:hAnsi="Arial" w:cs="Arial"/>
          <w:sz w:val="22"/>
          <w:szCs w:val="22"/>
        </w:rPr>
        <w:t xml:space="preserve"> </w:t>
      </w:r>
      <w:r w:rsidR="00A74472" w:rsidRPr="001575B1">
        <w:rPr>
          <w:rFonts w:ascii="Arial" w:hAnsi="Arial" w:cs="Arial"/>
          <w:sz w:val="22"/>
          <w:szCs w:val="22"/>
        </w:rPr>
        <w:t>research,</w:t>
      </w:r>
      <w:r w:rsidR="00A74472" w:rsidRPr="001575B1">
        <w:rPr>
          <w:rFonts w:ascii="Arial" w:eastAsia="Arial" w:hAnsi="Arial" w:cs="Arial"/>
          <w:sz w:val="22"/>
          <w:szCs w:val="22"/>
        </w:rPr>
        <w:t xml:space="preserve"> mentoring students at different career stages, </w:t>
      </w:r>
      <w:r w:rsidR="00A74472" w:rsidRPr="001575B1">
        <w:rPr>
          <w:rFonts w:ascii="Arial" w:hAnsi="Arial" w:cs="Arial"/>
          <w:sz w:val="22"/>
          <w:szCs w:val="22"/>
        </w:rPr>
        <w:t>and</w:t>
      </w:r>
      <w:r w:rsidR="00A74472" w:rsidRPr="001575B1">
        <w:rPr>
          <w:rFonts w:ascii="Arial" w:eastAsia="Arial" w:hAnsi="Arial" w:cs="Arial"/>
          <w:sz w:val="22"/>
          <w:szCs w:val="22"/>
        </w:rPr>
        <w:t xml:space="preserve"> </w:t>
      </w:r>
      <w:r w:rsidR="00A74472" w:rsidRPr="001575B1">
        <w:rPr>
          <w:rFonts w:ascii="Arial" w:hAnsi="Arial" w:cs="Arial"/>
          <w:sz w:val="22"/>
          <w:szCs w:val="22"/>
        </w:rPr>
        <w:t>engaging in broader impact and public outreach activities.</w:t>
      </w:r>
      <w:r w:rsidR="00A74472" w:rsidRPr="001575B1">
        <w:rPr>
          <w:rFonts w:ascii="Arial" w:eastAsia="Arial" w:hAnsi="Arial" w:cs="Arial"/>
          <w:sz w:val="22"/>
          <w:szCs w:val="22"/>
        </w:rPr>
        <w:t xml:space="preserve"> We </w:t>
      </w:r>
      <w:r w:rsidR="00A74472" w:rsidRPr="001575B1">
        <w:rPr>
          <w:rFonts w:ascii="Arial" w:hAnsi="Arial" w:cs="Arial"/>
          <w:sz w:val="22"/>
          <w:szCs w:val="22"/>
        </w:rPr>
        <w:t>use</w:t>
      </w:r>
      <w:r w:rsidR="00A74472" w:rsidRPr="001575B1">
        <w:rPr>
          <w:rFonts w:ascii="Arial" w:eastAsia="Arial" w:hAnsi="Arial" w:cs="Arial"/>
          <w:sz w:val="22"/>
          <w:szCs w:val="22"/>
        </w:rPr>
        <w:t xml:space="preserve"> </w:t>
      </w:r>
      <w:r w:rsidR="00A74472" w:rsidRPr="001575B1">
        <w:rPr>
          <w:rFonts w:ascii="Arial" w:hAnsi="Arial" w:cs="Arial"/>
          <w:sz w:val="22"/>
          <w:szCs w:val="22"/>
        </w:rPr>
        <w:t>several</w:t>
      </w:r>
      <w:r w:rsidR="00A74472" w:rsidRPr="001575B1">
        <w:rPr>
          <w:rFonts w:ascii="Arial" w:eastAsia="Arial" w:hAnsi="Arial" w:cs="Arial"/>
          <w:sz w:val="22"/>
          <w:szCs w:val="22"/>
        </w:rPr>
        <w:t xml:space="preserve"> </w:t>
      </w:r>
      <w:r w:rsidR="00A74472" w:rsidRPr="001575B1">
        <w:rPr>
          <w:rFonts w:ascii="Arial" w:hAnsi="Arial" w:cs="Arial"/>
          <w:sz w:val="22"/>
          <w:szCs w:val="22"/>
        </w:rPr>
        <w:t>resources</w:t>
      </w:r>
      <w:r w:rsidR="00A74472" w:rsidRPr="001575B1">
        <w:rPr>
          <w:rFonts w:ascii="Arial" w:eastAsia="Arial" w:hAnsi="Arial" w:cs="Arial"/>
          <w:sz w:val="22"/>
          <w:szCs w:val="22"/>
        </w:rPr>
        <w:t xml:space="preserve"> </w:t>
      </w:r>
      <w:r w:rsidR="00A74472" w:rsidRPr="001575B1">
        <w:rPr>
          <w:rFonts w:ascii="Arial" w:hAnsi="Arial" w:cs="Arial"/>
          <w:sz w:val="22"/>
          <w:szCs w:val="22"/>
        </w:rPr>
        <w:t>to</w:t>
      </w:r>
      <w:r w:rsidR="00A74472" w:rsidRPr="001575B1">
        <w:rPr>
          <w:rFonts w:ascii="Arial" w:eastAsia="Arial" w:hAnsi="Arial" w:cs="Arial"/>
          <w:sz w:val="22"/>
          <w:szCs w:val="22"/>
        </w:rPr>
        <w:t xml:space="preserve"> </w:t>
      </w:r>
      <w:r w:rsidR="00A74472" w:rsidRPr="001575B1">
        <w:rPr>
          <w:rFonts w:ascii="Arial" w:hAnsi="Arial" w:cs="Arial"/>
          <w:sz w:val="22"/>
          <w:szCs w:val="22"/>
        </w:rPr>
        <w:t>guide</w:t>
      </w:r>
      <w:r w:rsidR="00A74472" w:rsidRPr="001575B1">
        <w:rPr>
          <w:rFonts w:ascii="Arial" w:eastAsia="Arial" w:hAnsi="Arial" w:cs="Arial"/>
          <w:sz w:val="22"/>
          <w:szCs w:val="22"/>
        </w:rPr>
        <w:t xml:space="preserve"> </w:t>
      </w:r>
      <w:r w:rsidR="00A74472" w:rsidRPr="001575B1">
        <w:rPr>
          <w:rFonts w:ascii="Arial" w:hAnsi="Arial" w:cs="Arial"/>
          <w:sz w:val="22"/>
          <w:szCs w:val="22"/>
        </w:rPr>
        <w:t>our</w:t>
      </w:r>
      <w:r w:rsidR="00A74472" w:rsidRPr="001575B1">
        <w:rPr>
          <w:rFonts w:ascii="Arial" w:eastAsia="Arial" w:hAnsi="Arial" w:cs="Arial"/>
          <w:sz w:val="22"/>
          <w:szCs w:val="22"/>
        </w:rPr>
        <w:t xml:space="preserve"> </w:t>
      </w:r>
      <w:r w:rsidR="00A74472" w:rsidRPr="001575B1">
        <w:rPr>
          <w:rFonts w:ascii="Arial" w:hAnsi="Arial" w:cs="Arial"/>
          <w:sz w:val="22"/>
          <w:szCs w:val="22"/>
        </w:rPr>
        <w:t>mentoring</w:t>
      </w:r>
      <w:r w:rsidR="001575B1" w:rsidRPr="001575B1">
        <w:rPr>
          <w:rFonts w:ascii="Arial" w:hAnsi="Arial" w:cs="Arial"/>
          <w:sz w:val="22"/>
          <w:szCs w:val="22"/>
        </w:rPr>
        <w:t xml:space="preserve"> of both students and postdocs</w:t>
      </w:r>
      <w:r w:rsidR="00A74472" w:rsidRPr="001575B1">
        <w:rPr>
          <w:rFonts w:ascii="Arial" w:hAnsi="Arial" w:cs="Arial"/>
          <w:sz w:val="22"/>
          <w:szCs w:val="22"/>
        </w:rPr>
        <w:t>.</w:t>
      </w:r>
      <w:r w:rsidR="00A74472" w:rsidRPr="001575B1">
        <w:rPr>
          <w:rFonts w:ascii="Arial" w:eastAsia="Arial" w:hAnsi="Arial" w:cs="Arial"/>
          <w:sz w:val="22"/>
          <w:szCs w:val="22"/>
        </w:rPr>
        <w:t xml:space="preserve"> </w:t>
      </w:r>
      <w:r w:rsidR="00A74472" w:rsidRPr="001575B1">
        <w:rPr>
          <w:rFonts w:ascii="Arial" w:hAnsi="Arial" w:cs="Arial"/>
          <w:sz w:val="22"/>
          <w:szCs w:val="22"/>
        </w:rPr>
        <w:t>We</w:t>
      </w:r>
      <w:r w:rsidR="00A74472" w:rsidRPr="001575B1">
        <w:rPr>
          <w:rFonts w:ascii="Arial" w:eastAsia="Arial" w:hAnsi="Arial" w:cs="Arial"/>
          <w:sz w:val="22"/>
          <w:szCs w:val="22"/>
        </w:rPr>
        <w:t xml:space="preserve"> </w:t>
      </w:r>
      <w:r w:rsidR="00A74472" w:rsidRPr="001575B1">
        <w:rPr>
          <w:rFonts w:ascii="Arial" w:hAnsi="Arial" w:cs="Arial"/>
          <w:sz w:val="22"/>
          <w:szCs w:val="22"/>
        </w:rPr>
        <w:t>will</w:t>
      </w:r>
      <w:r w:rsidR="00A74472" w:rsidRPr="001575B1">
        <w:rPr>
          <w:rFonts w:ascii="Arial" w:eastAsia="Arial" w:hAnsi="Arial" w:cs="Arial"/>
          <w:sz w:val="22"/>
          <w:szCs w:val="22"/>
        </w:rPr>
        <w:t xml:space="preserve"> </w:t>
      </w:r>
      <w:r w:rsidR="001575B1" w:rsidRPr="001575B1">
        <w:rPr>
          <w:rFonts w:ascii="Arial" w:hAnsi="Arial" w:cs="Arial"/>
          <w:sz w:val="22"/>
          <w:szCs w:val="22"/>
        </w:rPr>
        <w:t>work with students on</w:t>
      </w:r>
      <w:r w:rsidR="00A74472" w:rsidRPr="001575B1">
        <w:rPr>
          <w:rFonts w:ascii="Arial" w:eastAsia="Arial" w:hAnsi="Arial" w:cs="Arial"/>
          <w:sz w:val="22"/>
          <w:szCs w:val="22"/>
        </w:rPr>
        <w:t xml:space="preserve"> </w:t>
      </w:r>
      <w:r w:rsidR="00A74472" w:rsidRPr="001575B1">
        <w:rPr>
          <w:rFonts w:ascii="Arial" w:hAnsi="Arial" w:cs="Arial"/>
          <w:sz w:val="22"/>
          <w:szCs w:val="22"/>
        </w:rPr>
        <w:t>various</w:t>
      </w:r>
      <w:r w:rsidR="00A74472" w:rsidRPr="001575B1">
        <w:rPr>
          <w:rFonts w:ascii="Arial" w:eastAsia="Arial" w:hAnsi="Arial" w:cs="Arial"/>
          <w:sz w:val="22"/>
          <w:szCs w:val="22"/>
        </w:rPr>
        <w:t xml:space="preserve"> </w:t>
      </w:r>
      <w:r w:rsidR="00A74472" w:rsidRPr="001575B1">
        <w:rPr>
          <w:rFonts w:ascii="Arial" w:hAnsi="Arial" w:cs="Arial"/>
          <w:sz w:val="22"/>
          <w:szCs w:val="22"/>
        </w:rPr>
        <w:t>aspects</w:t>
      </w:r>
      <w:r w:rsidR="00A74472" w:rsidRPr="001575B1">
        <w:rPr>
          <w:rFonts w:ascii="Arial" w:eastAsia="Arial" w:hAnsi="Arial" w:cs="Arial"/>
          <w:sz w:val="22"/>
          <w:szCs w:val="22"/>
        </w:rPr>
        <w:t xml:space="preserve"> </w:t>
      </w:r>
      <w:r w:rsidR="00A74472" w:rsidRPr="001575B1">
        <w:rPr>
          <w:rFonts w:ascii="Arial" w:hAnsi="Arial" w:cs="Arial"/>
          <w:sz w:val="22"/>
          <w:szCs w:val="22"/>
        </w:rPr>
        <w:t>of</w:t>
      </w:r>
      <w:r w:rsidR="00A74472" w:rsidRPr="001575B1">
        <w:rPr>
          <w:rFonts w:ascii="Arial" w:eastAsia="Arial" w:hAnsi="Arial" w:cs="Arial"/>
          <w:sz w:val="22"/>
          <w:szCs w:val="22"/>
        </w:rPr>
        <w:t xml:space="preserve"> an </w:t>
      </w:r>
      <w:r w:rsidR="00A74472" w:rsidRPr="001575B1">
        <w:rPr>
          <w:rFonts w:ascii="Arial" w:hAnsi="Arial" w:cs="Arial"/>
          <w:sz w:val="22"/>
          <w:szCs w:val="22"/>
        </w:rPr>
        <w:t>academic</w:t>
      </w:r>
      <w:r w:rsidR="00A74472" w:rsidRPr="001575B1">
        <w:rPr>
          <w:rFonts w:ascii="Arial" w:eastAsia="Arial" w:hAnsi="Arial" w:cs="Arial"/>
          <w:sz w:val="22"/>
          <w:szCs w:val="22"/>
        </w:rPr>
        <w:t xml:space="preserve"> </w:t>
      </w:r>
      <w:r w:rsidR="00A74472" w:rsidRPr="001575B1">
        <w:rPr>
          <w:rFonts w:ascii="Arial" w:hAnsi="Arial" w:cs="Arial"/>
          <w:sz w:val="22"/>
          <w:szCs w:val="22"/>
        </w:rPr>
        <w:t>career,</w:t>
      </w:r>
      <w:r w:rsidR="00A74472" w:rsidRPr="001575B1">
        <w:rPr>
          <w:rFonts w:ascii="Arial" w:eastAsia="Arial" w:hAnsi="Arial" w:cs="Arial"/>
          <w:sz w:val="22"/>
          <w:szCs w:val="22"/>
        </w:rPr>
        <w:t xml:space="preserve"> </w:t>
      </w:r>
      <w:r w:rsidR="00A74472" w:rsidRPr="001575B1">
        <w:rPr>
          <w:rFonts w:ascii="Arial" w:hAnsi="Arial" w:cs="Arial"/>
          <w:sz w:val="22"/>
          <w:szCs w:val="22"/>
        </w:rPr>
        <w:t>including</w:t>
      </w:r>
      <w:r w:rsidR="00A74472" w:rsidRPr="001575B1">
        <w:rPr>
          <w:rFonts w:ascii="Arial" w:eastAsia="Arial" w:hAnsi="Arial" w:cs="Arial"/>
          <w:sz w:val="22"/>
          <w:szCs w:val="22"/>
        </w:rPr>
        <w:t xml:space="preserve"> </w:t>
      </w:r>
      <w:r w:rsidR="00A74472" w:rsidRPr="001575B1">
        <w:rPr>
          <w:rFonts w:ascii="Arial" w:hAnsi="Arial" w:cs="Arial"/>
          <w:sz w:val="22"/>
          <w:szCs w:val="22"/>
        </w:rPr>
        <w:t>manuscript</w:t>
      </w:r>
      <w:r w:rsidR="00A74472" w:rsidRPr="001575B1">
        <w:rPr>
          <w:rFonts w:ascii="Arial" w:eastAsia="Arial" w:hAnsi="Arial" w:cs="Arial"/>
          <w:sz w:val="22"/>
          <w:szCs w:val="22"/>
        </w:rPr>
        <w:t xml:space="preserve"> </w:t>
      </w:r>
      <w:r w:rsidR="00A74472" w:rsidRPr="001575B1">
        <w:rPr>
          <w:rFonts w:ascii="Arial" w:hAnsi="Arial" w:cs="Arial"/>
          <w:sz w:val="22"/>
          <w:szCs w:val="22"/>
        </w:rPr>
        <w:t>preparation,</w:t>
      </w:r>
      <w:r w:rsidR="00A74472" w:rsidRPr="001575B1">
        <w:rPr>
          <w:rFonts w:ascii="Arial" w:eastAsia="Arial" w:hAnsi="Arial" w:cs="Arial"/>
          <w:sz w:val="22"/>
          <w:szCs w:val="22"/>
        </w:rPr>
        <w:t xml:space="preserve"> </w:t>
      </w:r>
      <w:r w:rsidR="00A74472" w:rsidRPr="001575B1">
        <w:rPr>
          <w:rFonts w:ascii="Arial" w:hAnsi="Arial" w:cs="Arial"/>
          <w:sz w:val="22"/>
          <w:szCs w:val="22"/>
        </w:rPr>
        <w:t>presentations</w:t>
      </w:r>
      <w:r w:rsidR="00A74472" w:rsidRPr="001575B1">
        <w:rPr>
          <w:rFonts w:ascii="Arial" w:eastAsia="Arial" w:hAnsi="Arial" w:cs="Arial"/>
          <w:sz w:val="22"/>
          <w:szCs w:val="22"/>
        </w:rPr>
        <w:t xml:space="preserve"> </w:t>
      </w:r>
      <w:r w:rsidR="00A74472" w:rsidRPr="001575B1">
        <w:rPr>
          <w:rFonts w:ascii="Arial" w:hAnsi="Arial" w:cs="Arial"/>
          <w:sz w:val="22"/>
          <w:szCs w:val="22"/>
        </w:rPr>
        <w:t>at</w:t>
      </w:r>
      <w:r w:rsidR="00A74472" w:rsidRPr="001575B1">
        <w:rPr>
          <w:rFonts w:ascii="Arial" w:eastAsia="Arial" w:hAnsi="Arial" w:cs="Arial"/>
          <w:sz w:val="22"/>
          <w:szCs w:val="22"/>
        </w:rPr>
        <w:t xml:space="preserve"> </w:t>
      </w:r>
      <w:r w:rsidR="00A74472" w:rsidRPr="001575B1">
        <w:rPr>
          <w:rFonts w:ascii="Arial" w:hAnsi="Arial" w:cs="Arial"/>
          <w:sz w:val="22"/>
          <w:szCs w:val="22"/>
        </w:rPr>
        <w:t>conferences,</w:t>
      </w:r>
      <w:r w:rsidR="00A74472" w:rsidRPr="001575B1">
        <w:rPr>
          <w:rFonts w:ascii="Arial" w:eastAsia="Arial" w:hAnsi="Arial" w:cs="Arial"/>
          <w:sz w:val="22"/>
          <w:szCs w:val="22"/>
        </w:rPr>
        <w:t xml:space="preserve"> </w:t>
      </w:r>
      <w:r w:rsidR="00A74472" w:rsidRPr="001575B1">
        <w:rPr>
          <w:rFonts w:ascii="Arial" w:hAnsi="Arial" w:cs="Arial"/>
          <w:sz w:val="22"/>
          <w:szCs w:val="22"/>
        </w:rPr>
        <w:t>professional</w:t>
      </w:r>
      <w:r w:rsidR="00A74472" w:rsidRPr="001575B1">
        <w:rPr>
          <w:rFonts w:ascii="Arial" w:eastAsia="Arial" w:hAnsi="Arial" w:cs="Arial"/>
          <w:sz w:val="22"/>
          <w:szCs w:val="22"/>
        </w:rPr>
        <w:t xml:space="preserve"> </w:t>
      </w:r>
      <w:r w:rsidR="00A74472" w:rsidRPr="001575B1">
        <w:rPr>
          <w:rFonts w:ascii="Arial" w:hAnsi="Arial" w:cs="Arial"/>
          <w:sz w:val="22"/>
          <w:szCs w:val="22"/>
        </w:rPr>
        <w:t>networking,</w:t>
      </w:r>
      <w:r w:rsidR="00A74472" w:rsidRPr="001575B1">
        <w:rPr>
          <w:rFonts w:ascii="Arial" w:eastAsia="Arial" w:hAnsi="Arial" w:cs="Arial"/>
          <w:sz w:val="22"/>
          <w:szCs w:val="22"/>
        </w:rPr>
        <w:t xml:space="preserve"> </w:t>
      </w:r>
      <w:r w:rsidR="00A74472" w:rsidRPr="001575B1">
        <w:rPr>
          <w:rFonts w:ascii="Arial" w:hAnsi="Arial" w:cs="Arial"/>
          <w:sz w:val="22"/>
          <w:szCs w:val="22"/>
        </w:rPr>
        <w:t>and</w:t>
      </w:r>
      <w:r w:rsidR="00A74472" w:rsidRPr="001575B1">
        <w:rPr>
          <w:rFonts w:ascii="Arial" w:eastAsia="Arial" w:hAnsi="Arial" w:cs="Arial"/>
          <w:sz w:val="22"/>
          <w:szCs w:val="22"/>
        </w:rPr>
        <w:t xml:space="preserve"> </w:t>
      </w:r>
      <w:r w:rsidR="00A74472" w:rsidRPr="001575B1">
        <w:rPr>
          <w:rFonts w:ascii="Arial" w:hAnsi="Arial" w:cs="Arial"/>
          <w:sz w:val="22"/>
          <w:szCs w:val="22"/>
        </w:rPr>
        <w:t>grant</w:t>
      </w:r>
      <w:r w:rsidR="00A74472" w:rsidRPr="001575B1">
        <w:rPr>
          <w:rFonts w:ascii="Arial" w:eastAsia="Arial" w:hAnsi="Arial" w:cs="Arial"/>
          <w:sz w:val="22"/>
          <w:szCs w:val="22"/>
        </w:rPr>
        <w:t xml:space="preserve"> </w:t>
      </w:r>
      <w:r w:rsidR="00A74472" w:rsidRPr="001575B1">
        <w:rPr>
          <w:rFonts w:ascii="Arial" w:hAnsi="Arial" w:cs="Arial"/>
          <w:sz w:val="22"/>
          <w:szCs w:val="22"/>
        </w:rPr>
        <w:t>writing. The</w:t>
      </w:r>
      <w:r w:rsidR="00A74472" w:rsidRPr="001575B1">
        <w:rPr>
          <w:rFonts w:ascii="Arial" w:eastAsia="Arial" w:hAnsi="Arial" w:cs="Arial"/>
          <w:sz w:val="22"/>
          <w:szCs w:val="22"/>
        </w:rPr>
        <w:t xml:space="preserve"> </w:t>
      </w:r>
      <w:r w:rsidR="001575B1" w:rsidRPr="001575B1">
        <w:rPr>
          <w:rFonts w:ascii="Arial" w:hAnsi="Arial" w:cs="Arial"/>
          <w:sz w:val="22"/>
          <w:szCs w:val="22"/>
        </w:rPr>
        <w:t>students</w:t>
      </w:r>
      <w:r w:rsidR="00A74472" w:rsidRPr="001575B1">
        <w:rPr>
          <w:rFonts w:ascii="Arial" w:eastAsia="Arial" w:hAnsi="Arial" w:cs="Arial"/>
          <w:sz w:val="22"/>
          <w:szCs w:val="22"/>
        </w:rPr>
        <w:t xml:space="preserve"> will be </w:t>
      </w:r>
      <w:r w:rsidR="00A74472" w:rsidRPr="001575B1">
        <w:rPr>
          <w:rFonts w:ascii="Arial" w:hAnsi="Arial" w:cs="Arial"/>
          <w:sz w:val="22"/>
          <w:szCs w:val="22"/>
        </w:rPr>
        <w:t>integral</w:t>
      </w:r>
      <w:r w:rsidR="00A74472" w:rsidRPr="001575B1">
        <w:rPr>
          <w:rFonts w:ascii="Arial" w:eastAsia="Arial" w:hAnsi="Arial" w:cs="Arial"/>
          <w:sz w:val="22"/>
          <w:szCs w:val="22"/>
        </w:rPr>
        <w:t xml:space="preserve"> </w:t>
      </w:r>
      <w:r w:rsidR="00A74472" w:rsidRPr="001575B1">
        <w:rPr>
          <w:rFonts w:ascii="Arial" w:hAnsi="Arial" w:cs="Arial"/>
          <w:sz w:val="22"/>
          <w:szCs w:val="22"/>
        </w:rPr>
        <w:t>to</w:t>
      </w:r>
      <w:r w:rsidR="00A74472" w:rsidRPr="001575B1">
        <w:rPr>
          <w:rFonts w:ascii="Arial" w:eastAsia="Arial" w:hAnsi="Arial" w:cs="Arial"/>
          <w:sz w:val="22"/>
          <w:szCs w:val="22"/>
        </w:rPr>
        <w:t xml:space="preserve"> </w:t>
      </w:r>
      <w:r w:rsidR="00A74472" w:rsidRPr="001575B1">
        <w:rPr>
          <w:rFonts w:ascii="Arial" w:hAnsi="Arial" w:cs="Arial"/>
          <w:sz w:val="22"/>
          <w:szCs w:val="22"/>
        </w:rPr>
        <w:t>the</w:t>
      </w:r>
      <w:r w:rsidR="00A74472" w:rsidRPr="001575B1">
        <w:rPr>
          <w:rFonts w:ascii="Arial" w:eastAsia="Arial" w:hAnsi="Arial" w:cs="Arial"/>
          <w:sz w:val="22"/>
          <w:szCs w:val="22"/>
        </w:rPr>
        <w:t xml:space="preserve"> </w:t>
      </w:r>
      <w:r w:rsidR="00A74472" w:rsidRPr="001575B1">
        <w:rPr>
          <w:rFonts w:ascii="Arial" w:hAnsi="Arial" w:cs="Arial"/>
          <w:sz w:val="22"/>
          <w:szCs w:val="22"/>
        </w:rPr>
        <w:t>project and will</w:t>
      </w:r>
      <w:r w:rsidR="00A74472" w:rsidRPr="001575B1">
        <w:rPr>
          <w:rFonts w:ascii="Arial" w:eastAsia="Arial" w:hAnsi="Arial" w:cs="Arial"/>
          <w:sz w:val="22"/>
          <w:szCs w:val="22"/>
        </w:rPr>
        <w:t xml:space="preserve"> </w:t>
      </w:r>
      <w:r w:rsidR="00A74472" w:rsidRPr="001575B1">
        <w:rPr>
          <w:rFonts w:ascii="Arial" w:hAnsi="Arial" w:cs="Arial"/>
          <w:sz w:val="22"/>
          <w:szCs w:val="22"/>
        </w:rPr>
        <w:t>meet</w:t>
      </w:r>
      <w:r w:rsidR="00A74472" w:rsidRPr="001575B1">
        <w:rPr>
          <w:rFonts w:ascii="Arial" w:eastAsia="Arial" w:hAnsi="Arial" w:cs="Arial"/>
          <w:sz w:val="22"/>
          <w:szCs w:val="22"/>
        </w:rPr>
        <w:t xml:space="preserve"> </w:t>
      </w:r>
      <w:r w:rsidR="00A74472" w:rsidRPr="001575B1">
        <w:rPr>
          <w:rFonts w:ascii="Arial" w:hAnsi="Arial" w:cs="Arial"/>
          <w:sz w:val="22"/>
          <w:szCs w:val="22"/>
        </w:rPr>
        <w:t>with</w:t>
      </w:r>
      <w:r w:rsidR="00A74472" w:rsidRPr="001575B1">
        <w:rPr>
          <w:rFonts w:ascii="Arial" w:eastAsia="Arial" w:hAnsi="Arial" w:cs="Arial"/>
          <w:sz w:val="22"/>
          <w:szCs w:val="22"/>
        </w:rPr>
        <w:t xml:space="preserve"> </w:t>
      </w:r>
      <w:r w:rsidR="00A74472" w:rsidRPr="001575B1">
        <w:rPr>
          <w:rFonts w:ascii="Arial" w:hAnsi="Arial" w:cs="Arial"/>
          <w:sz w:val="22"/>
          <w:szCs w:val="22"/>
        </w:rPr>
        <w:t>their mentors</w:t>
      </w:r>
      <w:r w:rsidR="00A74472" w:rsidRPr="001575B1">
        <w:rPr>
          <w:rFonts w:ascii="Arial" w:eastAsia="Arial" w:hAnsi="Arial" w:cs="Arial"/>
          <w:sz w:val="22"/>
          <w:szCs w:val="22"/>
        </w:rPr>
        <w:t xml:space="preserve"> at least </w:t>
      </w:r>
      <w:r w:rsidR="00A74472" w:rsidRPr="001575B1">
        <w:rPr>
          <w:rFonts w:ascii="Arial" w:hAnsi="Arial" w:cs="Arial"/>
          <w:sz w:val="22"/>
          <w:szCs w:val="22"/>
        </w:rPr>
        <w:t>once</w:t>
      </w:r>
      <w:r w:rsidR="00A74472" w:rsidRPr="001575B1">
        <w:rPr>
          <w:rFonts w:ascii="Arial" w:eastAsia="Arial" w:hAnsi="Arial" w:cs="Arial"/>
          <w:sz w:val="22"/>
          <w:szCs w:val="22"/>
        </w:rPr>
        <w:t xml:space="preserve"> </w:t>
      </w:r>
      <w:r w:rsidR="00A74472" w:rsidRPr="001575B1">
        <w:rPr>
          <w:rFonts w:ascii="Arial" w:hAnsi="Arial" w:cs="Arial"/>
          <w:sz w:val="22"/>
          <w:szCs w:val="22"/>
        </w:rPr>
        <w:t>per</w:t>
      </w:r>
      <w:r w:rsidR="00A74472" w:rsidRPr="001575B1">
        <w:rPr>
          <w:rFonts w:ascii="Arial" w:eastAsia="Arial" w:hAnsi="Arial" w:cs="Arial"/>
          <w:sz w:val="22"/>
          <w:szCs w:val="22"/>
        </w:rPr>
        <w:t xml:space="preserve"> </w:t>
      </w:r>
      <w:r w:rsidR="00A74472" w:rsidRPr="001575B1">
        <w:rPr>
          <w:rFonts w:ascii="Arial" w:hAnsi="Arial" w:cs="Arial"/>
          <w:sz w:val="22"/>
          <w:szCs w:val="22"/>
        </w:rPr>
        <w:t>week</w:t>
      </w:r>
      <w:r w:rsidR="00A74472" w:rsidRPr="001575B1">
        <w:rPr>
          <w:rFonts w:ascii="Arial" w:eastAsia="Arial" w:hAnsi="Arial" w:cs="Arial"/>
          <w:sz w:val="22"/>
          <w:szCs w:val="22"/>
        </w:rPr>
        <w:t xml:space="preserve"> </w:t>
      </w:r>
      <w:r w:rsidR="00A74472" w:rsidRPr="001575B1">
        <w:rPr>
          <w:rFonts w:ascii="Arial" w:hAnsi="Arial" w:cs="Arial"/>
          <w:sz w:val="22"/>
          <w:szCs w:val="22"/>
        </w:rPr>
        <w:t>to</w:t>
      </w:r>
      <w:r w:rsidR="00A74472" w:rsidRPr="001575B1">
        <w:rPr>
          <w:rFonts w:ascii="Arial" w:eastAsia="Arial" w:hAnsi="Arial" w:cs="Arial"/>
          <w:sz w:val="22"/>
          <w:szCs w:val="22"/>
        </w:rPr>
        <w:t xml:space="preserve"> </w:t>
      </w:r>
      <w:r w:rsidR="00A74472" w:rsidRPr="001575B1">
        <w:rPr>
          <w:rFonts w:ascii="Arial" w:hAnsi="Arial" w:cs="Arial"/>
          <w:sz w:val="22"/>
          <w:szCs w:val="22"/>
        </w:rPr>
        <w:t>discuss</w:t>
      </w:r>
      <w:r w:rsidR="00A74472" w:rsidRPr="001575B1">
        <w:rPr>
          <w:rFonts w:ascii="Arial" w:eastAsia="Arial" w:hAnsi="Arial" w:cs="Arial"/>
          <w:sz w:val="22"/>
          <w:szCs w:val="22"/>
        </w:rPr>
        <w:t xml:space="preserve"> </w:t>
      </w:r>
      <w:r w:rsidR="00A74472" w:rsidRPr="001575B1">
        <w:rPr>
          <w:rFonts w:ascii="Arial" w:hAnsi="Arial" w:cs="Arial"/>
          <w:sz w:val="22"/>
          <w:szCs w:val="22"/>
        </w:rPr>
        <w:t>progress,</w:t>
      </w:r>
      <w:r w:rsidR="00A74472" w:rsidRPr="001575B1">
        <w:rPr>
          <w:rFonts w:ascii="Arial" w:eastAsia="Arial" w:hAnsi="Arial" w:cs="Arial"/>
          <w:sz w:val="22"/>
          <w:szCs w:val="22"/>
        </w:rPr>
        <w:t xml:space="preserve"> </w:t>
      </w:r>
      <w:r w:rsidR="00A74472" w:rsidRPr="001575B1">
        <w:rPr>
          <w:rFonts w:ascii="Arial" w:hAnsi="Arial" w:cs="Arial"/>
          <w:sz w:val="22"/>
          <w:szCs w:val="22"/>
        </w:rPr>
        <w:t>problems,</w:t>
      </w:r>
      <w:r w:rsidR="00A74472" w:rsidRPr="001575B1">
        <w:rPr>
          <w:rFonts w:ascii="Arial" w:eastAsia="Arial" w:hAnsi="Arial" w:cs="Arial"/>
          <w:sz w:val="22"/>
          <w:szCs w:val="22"/>
        </w:rPr>
        <w:t xml:space="preserve"> and </w:t>
      </w:r>
      <w:r w:rsidR="00A74472" w:rsidRPr="001575B1">
        <w:rPr>
          <w:rFonts w:ascii="Arial" w:hAnsi="Arial" w:cs="Arial"/>
          <w:sz w:val="22"/>
          <w:szCs w:val="22"/>
        </w:rPr>
        <w:t xml:space="preserve">solutions related to both research and career development. </w:t>
      </w:r>
    </w:p>
    <w:p w14:paraId="077F030B" w14:textId="77777777" w:rsidR="00E45372" w:rsidRPr="001575B1" w:rsidRDefault="00E45372" w:rsidP="00E45372">
      <w:pPr>
        <w:rPr>
          <w:rFonts w:ascii="Arial" w:hAnsi="Arial" w:cs="Arial"/>
          <w:b/>
          <w:sz w:val="22"/>
          <w:szCs w:val="22"/>
        </w:rPr>
      </w:pPr>
    </w:p>
    <w:p w14:paraId="03B890D8" w14:textId="4703B11B" w:rsidR="00DE3F58" w:rsidRPr="002C659D" w:rsidRDefault="00F218E5" w:rsidP="00E45372">
      <w:pPr>
        <w:rPr>
          <w:rFonts w:ascii="Arial" w:hAnsi="Arial" w:cs="Arial"/>
          <w:sz w:val="22"/>
          <w:szCs w:val="22"/>
        </w:rPr>
      </w:pPr>
      <w:r w:rsidRPr="001575B1">
        <w:rPr>
          <w:rFonts w:ascii="Arial" w:hAnsi="Arial" w:cs="Arial"/>
          <w:b/>
          <w:sz w:val="22"/>
          <w:szCs w:val="22"/>
        </w:rPr>
        <w:t>Community Training</w:t>
      </w:r>
      <w:r w:rsidR="002C453F" w:rsidRPr="001575B1">
        <w:rPr>
          <w:rFonts w:ascii="Arial" w:hAnsi="Arial" w:cs="Arial"/>
          <w:sz w:val="22"/>
          <w:szCs w:val="22"/>
        </w:rPr>
        <w:t xml:space="preserve">: We plan </w:t>
      </w:r>
      <w:r w:rsidR="00B721C3" w:rsidRPr="001575B1">
        <w:rPr>
          <w:rFonts w:ascii="Arial" w:hAnsi="Arial" w:cs="Arial"/>
          <w:sz w:val="22"/>
          <w:szCs w:val="22"/>
        </w:rPr>
        <w:t xml:space="preserve">on </w:t>
      </w:r>
      <w:ins w:id="45" w:author="Microsoft Office User" w:date="2018-02-24T20:35:00Z">
        <w:r w:rsidR="00D259B7">
          <w:rPr>
            <w:rFonts w:ascii="Arial" w:hAnsi="Arial" w:cs="Arial"/>
            <w:sz w:val="22"/>
            <w:szCs w:val="22"/>
          </w:rPr>
          <w:t>one physical</w:t>
        </w:r>
      </w:ins>
      <w:commentRangeStart w:id="46"/>
      <w:del w:id="47" w:author="Microsoft Office User" w:date="2018-02-24T20:35:00Z">
        <w:r w:rsidR="00B721C3" w:rsidRPr="001575B1" w:rsidDel="00D259B7">
          <w:rPr>
            <w:rFonts w:ascii="Arial" w:hAnsi="Arial" w:cs="Arial"/>
            <w:sz w:val="22"/>
            <w:szCs w:val="22"/>
          </w:rPr>
          <w:delText>two</w:delText>
        </w:r>
      </w:del>
      <w:r w:rsidR="00B721C3" w:rsidRPr="001575B1">
        <w:rPr>
          <w:rFonts w:ascii="Arial" w:hAnsi="Arial" w:cs="Arial"/>
          <w:sz w:val="22"/>
          <w:szCs w:val="22"/>
        </w:rPr>
        <w:t xml:space="preserve"> workshop</w:t>
      </w:r>
      <w:ins w:id="48" w:author="Microsoft Office User" w:date="2018-02-24T20:35:00Z">
        <w:r w:rsidR="00D259B7">
          <w:rPr>
            <w:rFonts w:ascii="Arial" w:hAnsi="Arial" w:cs="Arial"/>
            <w:sz w:val="22"/>
            <w:szCs w:val="22"/>
          </w:rPr>
          <w:t xml:space="preserve"> </w:t>
        </w:r>
      </w:ins>
      <w:ins w:id="49" w:author="Microsoft Office User" w:date="2018-02-24T20:36:00Z">
        <w:r w:rsidR="00D259B7">
          <w:rPr>
            <w:rFonts w:ascii="Arial" w:hAnsi="Arial" w:cs="Arial"/>
            <w:sz w:val="22"/>
            <w:szCs w:val="22"/>
          </w:rPr>
          <w:t xml:space="preserve">(at </w:t>
        </w:r>
      </w:ins>
      <w:ins w:id="50" w:author="Microsoft Office User" w:date="2018-02-24T20:39:00Z">
        <w:r w:rsidR="00BE09E8">
          <w:rPr>
            <w:rFonts w:ascii="Arial" w:hAnsi="Arial" w:cs="Arial"/>
            <w:sz w:val="22"/>
            <w:szCs w:val="22"/>
          </w:rPr>
          <w:t>UF</w:t>
        </w:r>
      </w:ins>
      <w:ins w:id="51" w:author="Microsoft Office User" w:date="2018-02-24T20:36:00Z">
        <w:r w:rsidR="00D259B7">
          <w:rPr>
            <w:rFonts w:ascii="Arial" w:hAnsi="Arial" w:cs="Arial"/>
            <w:sz w:val="22"/>
            <w:szCs w:val="22"/>
          </w:rPr>
          <w:t xml:space="preserve">) </w:t>
        </w:r>
      </w:ins>
      <w:ins w:id="52" w:author="Microsoft Office User" w:date="2018-02-24T20:35:00Z">
        <w:r w:rsidR="00D259B7">
          <w:rPr>
            <w:rFonts w:ascii="Arial" w:hAnsi="Arial" w:cs="Arial"/>
            <w:sz w:val="22"/>
            <w:szCs w:val="22"/>
          </w:rPr>
          <w:t xml:space="preserve">and one </w:t>
        </w:r>
        <w:r w:rsidR="00D259B7" w:rsidRPr="00D259B7">
          <w:rPr>
            <w:rFonts w:ascii="Arial" w:hAnsi="Arial" w:cs="Arial"/>
            <w:sz w:val="22"/>
            <w:szCs w:val="22"/>
          </w:rPr>
          <w:t>massively open online course</w:t>
        </w:r>
      </w:ins>
      <w:del w:id="53" w:author="Microsoft Office User" w:date="2018-02-24T20:35:00Z">
        <w:r w:rsidR="00B721C3" w:rsidRPr="001575B1" w:rsidDel="00D259B7">
          <w:rPr>
            <w:rFonts w:ascii="Arial" w:hAnsi="Arial" w:cs="Arial"/>
            <w:sz w:val="22"/>
            <w:szCs w:val="22"/>
          </w:rPr>
          <w:delText>s</w:delText>
        </w:r>
      </w:del>
      <w:r w:rsidR="00B721C3" w:rsidRPr="001575B1">
        <w:rPr>
          <w:rFonts w:ascii="Arial" w:hAnsi="Arial" w:cs="Arial"/>
          <w:sz w:val="22"/>
          <w:szCs w:val="22"/>
        </w:rPr>
        <w:t xml:space="preserve"> </w:t>
      </w:r>
      <w:commentRangeEnd w:id="46"/>
      <w:r w:rsidR="00766CA0" w:rsidRPr="001575B1">
        <w:rPr>
          <w:rStyle w:val="CommentReference"/>
          <w:rFonts w:ascii="Arial" w:hAnsi="Arial" w:cs="Arial"/>
          <w:sz w:val="22"/>
          <w:szCs w:val="22"/>
        </w:rPr>
        <w:commentReference w:id="46"/>
      </w:r>
      <w:r w:rsidR="00550593" w:rsidRPr="001575B1">
        <w:rPr>
          <w:rFonts w:ascii="Arial" w:hAnsi="Arial" w:cs="Arial"/>
          <w:sz w:val="22"/>
          <w:szCs w:val="22"/>
        </w:rPr>
        <w:t>on data skills for biodiversity science to</w:t>
      </w:r>
      <w:r w:rsidRPr="001575B1">
        <w:rPr>
          <w:rFonts w:ascii="Arial" w:hAnsi="Arial" w:cs="Arial"/>
          <w:sz w:val="22"/>
          <w:szCs w:val="22"/>
        </w:rPr>
        <w:t xml:space="preserve"> reach broad audiences</w:t>
      </w:r>
      <w:r w:rsidR="00B721C3" w:rsidRPr="001575B1">
        <w:rPr>
          <w:rFonts w:ascii="Arial" w:hAnsi="Arial" w:cs="Arial"/>
          <w:sz w:val="22"/>
          <w:szCs w:val="22"/>
        </w:rPr>
        <w:t>.</w:t>
      </w:r>
      <w:del w:id="54" w:author="Microsoft Office User" w:date="2018-02-24T20:36:00Z">
        <w:r w:rsidR="00B721C3" w:rsidRPr="001575B1" w:rsidDel="00D259B7">
          <w:rPr>
            <w:rFonts w:ascii="Arial" w:hAnsi="Arial" w:cs="Arial"/>
            <w:sz w:val="22"/>
            <w:szCs w:val="22"/>
          </w:rPr>
          <w:delText xml:space="preserve"> </w:delText>
        </w:r>
        <w:r w:rsidR="00550593" w:rsidRPr="001575B1" w:rsidDel="00D259B7">
          <w:rPr>
            <w:rFonts w:ascii="Arial" w:hAnsi="Arial" w:cs="Arial"/>
            <w:sz w:val="22"/>
            <w:szCs w:val="22"/>
          </w:rPr>
          <w:delText xml:space="preserve"> These </w:delText>
        </w:r>
      </w:del>
      <w:del w:id="55" w:author="Microsoft Office User" w:date="2018-02-24T20:35:00Z">
        <w:r w:rsidR="00550593" w:rsidRPr="001575B1" w:rsidDel="00D259B7">
          <w:rPr>
            <w:rFonts w:ascii="Arial" w:hAnsi="Arial" w:cs="Arial"/>
            <w:sz w:val="22"/>
            <w:szCs w:val="22"/>
          </w:rPr>
          <w:delText xml:space="preserve">workshops </w:delText>
        </w:r>
      </w:del>
      <w:del w:id="56" w:author="Microsoft Office User" w:date="2018-02-24T20:36:00Z">
        <w:r w:rsidR="0002704F" w:rsidRPr="001575B1" w:rsidDel="00D259B7">
          <w:rPr>
            <w:rFonts w:ascii="Arial" w:hAnsi="Arial" w:cs="Arial"/>
            <w:sz w:val="22"/>
            <w:szCs w:val="22"/>
          </w:rPr>
          <w:delText>will be offered at multiple venues, but the UF</w:delText>
        </w:r>
        <w:r w:rsidR="0002704F" w:rsidDel="00D259B7">
          <w:rPr>
            <w:rFonts w:ascii="Arial" w:hAnsi="Arial" w:cs="Arial"/>
            <w:sz w:val="22"/>
            <w:szCs w:val="22"/>
          </w:rPr>
          <w:delText xml:space="preserve"> Biodiversity Institute will host at least one of these.</w:delText>
        </w:r>
      </w:del>
      <w:r w:rsidR="0002704F">
        <w:rPr>
          <w:rFonts w:ascii="Arial" w:hAnsi="Arial" w:cs="Arial"/>
          <w:sz w:val="22"/>
          <w:szCs w:val="22"/>
        </w:rPr>
        <w:t xml:space="preserve">  Newly renovated space and a commitment to community training make </w:t>
      </w:r>
      <w:del w:id="57" w:author="Microsoft Office User" w:date="2018-02-24T20:36:00Z">
        <w:r w:rsidR="0002704F" w:rsidDel="00D259B7">
          <w:rPr>
            <w:rFonts w:ascii="Arial" w:hAnsi="Arial" w:cs="Arial"/>
            <w:sz w:val="22"/>
            <w:szCs w:val="22"/>
          </w:rPr>
          <w:delText xml:space="preserve">this </w:delText>
        </w:r>
      </w:del>
      <w:ins w:id="58" w:author="Microsoft Office User" w:date="2018-02-24T20:36:00Z">
        <w:r w:rsidR="00D259B7">
          <w:rPr>
            <w:rFonts w:ascii="Arial" w:hAnsi="Arial" w:cs="Arial"/>
            <w:sz w:val="22"/>
            <w:szCs w:val="22"/>
          </w:rPr>
          <w:t>UF</w:t>
        </w:r>
        <w:r w:rsidR="00D259B7">
          <w:rPr>
            <w:rFonts w:ascii="Arial" w:hAnsi="Arial" w:cs="Arial"/>
            <w:sz w:val="22"/>
            <w:szCs w:val="22"/>
          </w:rPr>
          <w:t xml:space="preserve"> </w:t>
        </w:r>
      </w:ins>
      <w:r w:rsidR="0002704F">
        <w:rPr>
          <w:rFonts w:ascii="Arial" w:hAnsi="Arial" w:cs="Arial"/>
          <w:sz w:val="22"/>
          <w:szCs w:val="22"/>
        </w:rPr>
        <w:t xml:space="preserve">an ideal location (co-PI Soltis is Director of this new institute). </w:t>
      </w:r>
      <w:r w:rsidRPr="002C659D">
        <w:rPr>
          <w:rFonts w:ascii="Arial" w:hAnsi="Arial" w:cs="Arial"/>
          <w:sz w:val="22"/>
          <w:szCs w:val="22"/>
        </w:rPr>
        <w:t xml:space="preserve">Given the size of the community to be enabled, we anticipate </w:t>
      </w:r>
      <w:r w:rsidRPr="0002704F">
        <w:rPr>
          <w:rFonts w:ascii="Arial" w:hAnsi="Arial" w:cs="Arial"/>
          <w:sz w:val="22"/>
          <w:szCs w:val="22"/>
          <w:highlight w:val="yellow"/>
        </w:rPr>
        <w:t>30</w:t>
      </w:r>
      <w:r w:rsidR="0002704F">
        <w:rPr>
          <w:rFonts w:ascii="Arial" w:hAnsi="Arial" w:cs="Arial"/>
          <w:sz w:val="22"/>
          <w:szCs w:val="22"/>
        </w:rPr>
        <w:t xml:space="preserve"> participants.</w:t>
      </w:r>
    </w:p>
    <w:p w14:paraId="2EA46CCD" w14:textId="77777777" w:rsidR="00E45372" w:rsidRDefault="00E45372" w:rsidP="00E45372">
      <w:pPr>
        <w:rPr>
          <w:rFonts w:ascii="Arial" w:hAnsi="Arial" w:cs="Arial"/>
          <w:b/>
          <w:sz w:val="22"/>
          <w:szCs w:val="22"/>
        </w:rPr>
      </w:pPr>
    </w:p>
    <w:p w14:paraId="6AFA0000" w14:textId="3F19BF2A" w:rsidR="001A70DA" w:rsidRPr="002C659D" w:rsidRDefault="00C12181" w:rsidP="00E45372">
      <w:pPr>
        <w:rPr>
          <w:rFonts w:ascii="Arial" w:hAnsi="Arial" w:cs="Arial"/>
          <w:sz w:val="22"/>
          <w:szCs w:val="22"/>
        </w:rPr>
      </w:pPr>
      <w:r w:rsidRPr="002C659D">
        <w:rPr>
          <w:rFonts w:ascii="Arial" w:hAnsi="Arial" w:cs="Arial"/>
          <w:b/>
          <w:sz w:val="22"/>
          <w:szCs w:val="22"/>
        </w:rPr>
        <w:t>Governance of Training Plan</w:t>
      </w:r>
      <w:r w:rsidRPr="002C659D">
        <w:rPr>
          <w:rFonts w:ascii="Arial" w:hAnsi="Arial" w:cs="Arial"/>
          <w:sz w:val="22"/>
          <w:szCs w:val="22"/>
        </w:rPr>
        <w:t xml:space="preserve">:  The PIs will </w:t>
      </w:r>
      <w:r w:rsidR="004E71F0" w:rsidRPr="002C659D">
        <w:rPr>
          <w:rFonts w:ascii="Arial" w:hAnsi="Arial" w:cs="Arial"/>
          <w:sz w:val="22"/>
          <w:szCs w:val="22"/>
        </w:rPr>
        <w:t xml:space="preserve">collectively </w:t>
      </w:r>
      <w:r w:rsidRPr="002C659D">
        <w:rPr>
          <w:rFonts w:ascii="Arial" w:hAnsi="Arial" w:cs="Arial"/>
          <w:sz w:val="22"/>
          <w:szCs w:val="22"/>
        </w:rPr>
        <w:t xml:space="preserve">assure that the training plan is met.  They will review implementation of the </w:t>
      </w:r>
      <w:r w:rsidR="009744EA" w:rsidRPr="002C659D">
        <w:rPr>
          <w:rFonts w:ascii="Arial" w:hAnsi="Arial" w:cs="Arial"/>
          <w:sz w:val="22"/>
          <w:szCs w:val="22"/>
        </w:rPr>
        <w:t xml:space="preserve">above </w:t>
      </w:r>
      <w:r w:rsidRPr="002C659D">
        <w:rPr>
          <w:rFonts w:ascii="Arial" w:hAnsi="Arial" w:cs="Arial"/>
          <w:sz w:val="22"/>
          <w:szCs w:val="22"/>
        </w:rPr>
        <w:t xml:space="preserve">plan as part of monthly teleconferences as well as via annual </w:t>
      </w:r>
      <w:r w:rsidR="009930EF" w:rsidRPr="002C659D">
        <w:rPr>
          <w:rFonts w:ascii="Arial" w:hAnsi="Arial" w:cs="Arial"/>
          <w:sz w:val="22"/>
          <w:szCs w:val="22"/>
        </w:rPr>
        <w:t xml:space="preserve">project </w:t>
      </w:r>
      <w:r w:rsidRPr="002C659D">
        <w:rPr>
          <w:rFonts w:ascii="Arial" w:hAnsi="Arial" w:cs="Arial"/>
          <w:sz w:val="22"/>
          <w:szCs w:val="22"/>
        </w:rPr>
        <w:t xml:space="preserve">meetings. </w:t>
      </w:r>
    </w:p>
    <w:sectPr w:rsidR="001A70DA" w:rsidRPr="002C659D" w:rsidSect="00BA64A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Soltis,Pamela S" w:date="2018-02-24T14:41:00Z" w:initials="SS">
    <w:p w14:paraId="67440BA6" w14:textId="77777777" w:rsidR="00DC7800" w:rsidRPr="00B12A80" w:rsidRDefault="00DC7800" w:rsidP="00DC7800">
      <w:pPr>
        <w:ind w:left="720" w:hanging="720"/>
        <w:rPr>
          <w:color w:val="000000"/>
        </w:rPr>
      </w:pPr>
      <w:r>
        <w:rPr>
          <w:rStyle w:val="CommentReference"/>
        </w:rPr>
        <w:annotationRef/>
      </w:r>
      <w:r w:rsidRPr="00B12A80">
        <w:t>Cook, J. A., S. V. Edwards, E. Lacey, R. P. Guralnick, P. S. Soltis, D. E. Soltis, C. Welch, K. C. Bell, K. E. Galbreath, C. Himes, J. Allen, T. A. Heath, A. C. Carnaval, K. L. Cooper, M. Liu, and J. Hanken. 2014.  Aiming Up:  Natural history collections as emerging resources for innovative undergraduate</w:t>
      </w:r>
      <w:r w:rsidRPr="00B12A80">
        <w:rPr>
          <w:color w:val="000000"/>
        </w:rPr>
        <w:t xml:space="preserve"> education in biology. </w:t>
      </w:r>
      <w:r w:rsidRPr="00B12A80">
        <w:rPr>
          <w:i/>
          <w:color w:val="000000"/>
        </w:rPr>
        <w:t>BioScience</w:t>
      </w:r>
      <w:r>
        <w:rPr>
          <w:color w:val="000000"/>
        </w:rPr>
        <w:t xml:space="preserve"> 64:725-734</w:t>
      </w:r>
      <w:r w:rsidRPr="00B12A80">
        <w:rPr>
          <w:color w:val="000000"/>
        </w:rPr>
        <w:t>.</w:t>
      </w:r>
    </w:p>
    <w:p w14:paraId="3C0ABD3E" w14:textId="77777777" w:rsidR="0048447A" w:rsidRDefault="0048447A" w:rsidP="0048447A">
      <w:pPr>
        <w:pStyle w:val="p1"/>
      </w:pPr>
      <w:r>
        <w:t>Lacey et al. Evo Edu Outreach (2017) 10:2</w:t>
      </w:r>
    </w:p>
    <w:p w14:paraId="030AD7C8" w14:textId="77777777" w:rsidR="0048447A" w:rsidRDefault="0048447A" w:rsidP="0048447A">
      <w:pPr>
        <w:pStyle w:val="p1"/>
      </w:pPr>
      <w:r>
        <w:t>DOI 10.1186/s12052-017-0065-3</w:t>
      </w:r>
    </w:p>
    <w:p w14:paraId="2A484B88" w14:textId="32865A54" w:rsidR="00DC7800" w:rsidRDefault="00DC7800">
      <w:pPr>
        <w:pStyle w:val="CommentText"/>
      </w:pPr>
    </w:p>
  </w:comment>
  <w:comment w:id="46" w:author="Soltis,Pamela S" w:date="2018-02-24T14:56:00Z" w:initials="SS">
    <w:p w14:paraId="3305A494" w14:textId="3F359D4F" w:rsidR="00766CA0" w:rsidRDefault="00766CA0">
      <w:pPr>
        <w:pStyle w:val="CommentText"/>
      </w:pPr>
      <w:r>
        <w:rPr>
          <w:rStyle w:val="CommentReference"/>
        </w:rPr>
        <w:annotationRef/>
      </w:r>
      <w:r>
        <w:t>Andy, modify as necessary to match your Broader Impacts section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484B88" w15:done="0"/>
  <w15:commentEx w15:paraId="3305A49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Soltis,Pamela S">
    <w15:presenceInfo w15:providerId="None" w15:userId="Soltis,Pamela 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D02"/>
    <w:rsid w:val="00013308"/>
    <w:rsid w:val="0002704F"/>
    <w:rsid w:val="000407F3"/>
    <w:rsid w:val="000C0A9D"/>
    <w:rsid w:val="000E27D2"/>
    <w:rsid w:val="000E2B58"/>
    <w:rsid w:val="001575B1"/>
    <w:rsid w:val="001723FD"/>
    <w:rsid w:val="001A7926"/>
    <w:rsid w:val="00267F31"/>
    <w:rsid w:val="00295799"/>
    <w:rsid w:val="00296248"/>
    <w:rsid w:val="002C453F"/>
    <w:rsid w:val="002C659D"/>
    <w:rsid w:val="003108B7"/>
    <w:rsid w:val="00336F18"/>
    <w:rsid w:val="00355F79"/>
    <w:rsid w:val="00372294"/>
    <w:rsid w:val="00390E09"/>
    <w:rsid w:val="003B4DAE"/>
    <w:rsid w:val="003D7428"/>
    <w:rsid w:val="003F312D"/>
    <w:rsid w:val="00405E9C"/>
    <w:rsid w:val="004359D2"/>
    <w:rsid w:val="0048447A"/>
    <w:rsid w:val="004D2803"/>
    <w:rsid w:val="004D4B59"/>
    <w:rsid w:val="004E71F0"/>
    <w:rsid w:val="0053010C"/>
    <w:rsid w:val="00536CA5"/>
    <w:rsid w:val="00550593"/>
    <w:rsid w:val="00576742"/>
    <w:rsid w:val="005950E7"/>
    <w:rsid w:val="005A67B4"/>
    <w:rsid w:val="005C5455"/>
    <w:rsid w:val="00610F48"/>
    <w:rsid w:val="006124C9"/>
    <w:rsid w:val="006512D8"/>
    <w:rsid w:val="006764E1"/>
    <w:rsid w:val="00691B5D"/>
    <w:rsid w:val="006C042A"/>
    <w:rsid w:val="006F23FA"/>
    <w:rsid w:val="0070176E"/>
    <w:rsid w:val="007361C0"/>
    <w:rsid w:val="00762A6F"/>
    <w:rsid w:val="00766CA0"/>
    <w:rsid w:val="007879B2"/>
    <w:rsid w:val="007D717C"/>
    <w:rsid w:val="0080076D"/>
    <w:rsid w:val="008B0942"/>
    <w:rsid w:val="0090177C"/>
    <w:rsid w:val="00940F41"/>
    <w:rsid w:val="00967970"/>
    <w:rsid w:val="009744EA"/>
    <w:rsid w:val="00982622"/>
    <w:rsid w:val="009930EF"/>
    <w:rsid w:val="00A74472"/>
    <w:rsid w:val="00A82D02"/>
    <w:rsid w:val="00AA0187"/>
    <w:rsid w:val="00AB61D9"/>
    <w:rsid w:val="00AD036C"/>
    <w:rsid w:val="00AD5D58"/>
    <w:rsid w:val="00B00FD3"/>
    <w:rsid w:val="00B13ABE"/>
    <w:rsid w:val="00B63B5B"/>
    <w:rsid w:val="00B721C3"/>
    <w:rsid w:val="00BA64AA"/>
    <w:rsid w:val="00BA7150"/>
    <w:rsid w:val="00BB5FAA"/>
    <w:rsid w:val="00BC7867"/>
    <w:rsid w:val="00BE09E8"/>
    <w:rsid w:val="00C12181"/>
    <w:rsid w:val="00C51149"/>
    <w:rsid w:val="00C53FA0"/>
    <w:rsid w:val="00C862C6"/>
    <w:rsid w:val="00CC027A"/>
    <w:rsid w:val="00D248C0"/>
    <w:rsid w:val="00D259B7"/>
    <w:rsid w:val="00D44D0B"/>
    <w:rsid w:val="00DC7800"/>
    <w:rsid w:val="00DD009D"/>
    <w:rsid w:val="00DE2AC3"/>
    <w:rsid w:val="00DE3F58"/>
    <w:rsid w:val="00E45372"/>
    <w:rsid w:val="00EA5607"/>
    <w:rsid w:val="00ED30D9"/>
    <w:rsid w:val="00F218E5"/>
    <w:rsid w:val="00F70DA2"/>
    <w:rsid w:val="00F75696"/>
    <w:rsid w:val="00F84547"/>
    <w:rsid w:val="00FD6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01CE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82D02"/>
    <w:rPr>
      <w:rFonts w:ascii="Times New Roman" w:eastAsiaTheme="minorEastAsia"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82D02"/>
    <w:rPr>
      <w:sz w:val="18"/>
      <w:szCs w:val="18"/>
    </w:rPr>
  </w:style>
  <w:style w:type="paragraph" w:styleId="CommentText">
    <w:name w:val="annotation text"/>
    <w:basedOn w:val="Normal"/>
    <w:link w:val="CommentTextChar"/>
    <w:uiPriority w:val="99"/>
    <w:semiHidden/>
    <w:unhideWhenUsed/>
    <w:rsid w:val="00A82D02"/>
  </w:style>
  <w:style w:type="character" w:customStyle="1" w:styleId="CommentTextChar">
    <w:name w:val="Comment Text Char"/>
    <w:basedOn w:val="DefaultParagraphFont"/>
    <w:link w:val="CommentText"/>
    <w:uiPriority w:val="99"/>
    <w:semiHidden/>
    <w:rsid w:val="00A82D02"/>
    <w:rPr>
      <w:rFonts w:ascii="Times New Roman" w:eastAsiaTheme="minorEastAsia" w:hAnsi="Times New Roman"/>
      <w:lang w:eastAsia="ja-JP"/>
    </w:rPr>
  </w:style>
  <w:style w:type="paragraph" w:styleId="BalloonText">
    <w:name w:val="Balloon Text"/>
    <w:basedOn w:val="Normal"/>
    <w:link w:val="BalloonTextChar"/>
    <w:uiPriority w:val="99"/>
    <w:semiHidden/>
    <w:unhideWhenUsed/>
    <w:rsid w:val="00A82D02"/>
    <w:rPr>
      <w:rFonts w:cs="Times New Roman"/>
      <w:sz w:val="18"/>
      <w:szCs w:val="18"/>
    </w:rPr>
  </w:style>
  <w:style w:type="character" w:customStyle="1" w:styleId="BalloonTextChar">
    <w:name w:val="Balloon Text Char"/>
    <w:basedOn w:val="DefaultParagraphFont"/>
    <w:link w:val="BalloonText"/>
    <w:uiPriority w:val="99"/>
    <w:semiHidden/>
    <w:rsid w:val="00A82D02"/>
    <w:rPr>
      <w:rFonts w:ascii="Times New Roman" w:eastAsiaTheme="minorEastAsia" w:hAnsi="Times New Roman" w:cs="Times New Roman"/>
      <w:sz w:val="18"/>
      <w:szCs w:val="18"/>
      <w:lang w:eastAsia="ja-JP"/>
    </w:rPr>
  </w:style>
  <w:style w:type="character" w:styleId="Strong">
    <w:name w:val="Strong"/>
    <w:uiPriority w:val="22"/>
    <w:qFormat/>
    <w:rsid w:val="00A82D02"/>
    <w:rPr>
      <w:b/>
      <w:bCs/>
    </w:rPr>
  </w:style>
  <w:style w:type="character" w:customStyle="1" w:styleId="apple-converted-space">
    <w:name w:val="apple-converted-space"/>
    <w:basedOn w:val="DefaultParagraphFont"/>
    <w:rsid w:val="0070176E"/>
  </w:style>
  <w:style w:type="character" w:customStyle="1" w:styleId="il">
    <w:name w:val="il"/>
    <w:basedOn w:val="DefaultParagraphFont"/>
    <w:rsid w:val="0070176E"/>
  </w:style>
  <w:style w:type="paragraph" w:styleId="CommentSubject">
    <w:name w:val="annotation subject"/>
    <w:basedOn w:val="CommentText"/>
    <w:next w:val="CommentText"/>
    <w:link w:val="CommentSubjectChar"/>
    <w:uiPriority w:val="99"/>
    <w:semiHidden/>
    <w:unhideWhenUsed/>
    <w:rsid w:val="00940F41"/>
    <w:rPr>
      <w:b/>
      <w:bCs/>
      <w:sz w:val="20"/>
      <w:szCs w:val="20"/>
    </w:rPr>
  </w:style>
  <w:style w:type="character" w:customStyle="1" w:styleId="CommentSubjectChar">
    <w:name w:val="Comment Subject Char"/>
    <w:basedOn w:val="CommentTextChar"/>
    <w:link w:val="CommentSubject"/>
    <w:uiPriority w:val="99"/>
    <w:semiHidden/>
    <w:rsid w:val="00940F41"/>
    <w:rPr>
      <w:rFonts w:ascii="Times New Roman" w:eastAsiaTheme="minorEastAsia" w:hAnsi="Times New Roman"/>
      <w:b/>
      <w:bCs/>
      <w:sz w:val="20"/>
      <w:szCs w:val="20"/>
      <w:lang w:eastAsia="ja-JP"/>
    </w:rPr>
  </w:style>
  <w:style w:type="character" w:styleId="Hyperlink">
    <w:name w:val="Hyperlink"/>
    <w:basedOn w:val="DefaultParagraphFont"/>
    <w:uiPriority w:val="99"/>
    <w:unhideWhenUsed/>
    <w:rsid w:val="00EA5607"/>
    <w:rPr>
      <w:color w:val="0563C1" w:themeColor="hyperlink"/>
      <w:u w:val="single"/>
    </w:rPr>
  </w:style>
  <w:style w:type="paragraph" w:customStyle="1" w:styleId="p1">
    <w:name w:val="p1"/>
    <w:basedOn w:val="Normal"/>
    <w:rsid w:val="0048447A"/>
    <w:rPr>
      <w:rFonts w:ascii="Helvetica" w:eastAsiaTheme="minorHAnsi" w:hAnsi="Helvetica" w:cs="Times New Roman"/>
      <w:sz w:val="12"/>
      <w:szCs w:val="1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293600">
      <w:bodyDiv w:val="1"/>
      <w:marLeft w:val="0"/>
      <w:marRight w:val="0"/>
      <w:marTop w:val="0"/>
      <w:marBottom w:val="0"/>
      <w:divBdr>
        <w:top w:val="none" w:sz="0" w:space="0" w:color="auto"/>
        <w:left w:val="none" w:sz="0" w:space="0" w:color="auto"/>
        <w:bottom w:val="none" w:sz="0" w:space="0" w:color="auto"/>
        <w:right w:val="none" w:sz="0" w:space="0" w:color="auto"/>
      </w:divBdr>
    </w:div>
    <w:div w:id="817497622">
      <w:bodyDiv w:val="1"/>
      <w:marLeft w:val="0"/>
      <w:marRight w:val="0"/>
      <w:marTop w:val="0"/>
      <w:marBottom w:val="0"/>
      <w:divBdr>
        <w:top w:val="none" w:sz="0" w:space="0" w:color="auto"/>
        <w:left w:val="none" w:sz="0" w:space="0" w:color="auto"/>
        <w:bottom w:val="none" w:sz="0" w:space="0" w:color="auto"/>
        <w:right w:val="none" w:sz="0" w:space="0" w:color="auto"/>
      </w:divBdr>
    </w:div>
    <w:div w:id="828138602">
      <w:bodyDiv w:val="1"/>
      <w:marLeft w:val="0"/>
      <w:marRight w:val="0"/>
      <w:marTop w:val="0"/>
      <w:marBottom w:val="0"/>
      <w:divBdr>
        <w:top w:val="none" w:sz="0" w:space="0" w:color="auto"/>
        <w:left w:val="none" w:sz="0" w:space="0" w:color="auto"/>
        <w:bottom w:val="none" w:sz="0" w:space="0" w:color="auto"/>
        <w:right w:val="none" w:sz="0" w:space="0" w:color="auto"/>
      </w:divBdr>
    </w:div>
    <w:div w:id="877473451">
      <w:bodyDiv w:val="1"/>
      <w:marLeft w:val="0"/>
      <w:marRight w:val="0"/>
      <w:marTop w:val="0"/>
      <w:marBottom w:val="0"/>
      <w:divBdr>
        <w:top w:val="none" w:sz="0" w:space="0" w:color="auto"/>
        <w:left w:val="none" w:sz="0" w:space="0" w:color="auto"/>
        <w:bottom w:val="none" w:sz="0" w:space="0" w:color="auto"/>
        <w:right w:val="none" w:sz="0" w:space="0" w:color="auto"/>
      </w:divBdr>
    </w:div>
    <w:div w:id="1211574852">
      <w:bodyDiv w:val="1"/>
      <w:marLeft w:val="0"/>
      <w:marRight w:val="0"/>
      <w:marTop w:val="0"/>
      <w:marBottom w:val="0"/>
      <w:divBdr>
        <w:top w:val="none" w:sz="0" w:space="0" w:color="auto"/>
        <w:left w:val="none" w:sz="0" w:space="0" w:color="auto"/>
        <w:bottom w:val="none" w:sz="0" w:space="0" w:color="auto"/>
        <w:right w:val="none" w:sz="0" w:space="0" w:color="auto"/>
      </w:divBdr>
    </w:div>
    <w:div w:id="1334605350">
      <w:bodyDiv w:val="1"/>
      <w:marLeft w:val="0"/>
      <w:marRight w:val="0"/>
      <w:marTop w:val="0"/>
      <w:marBottom w:val="0"/>
      <w:divBdr>
        <w:top w:val="none" w:sz="0" w:space="0" w:color="auto"/>
        <w:left w:val="none" w:sz="0" w:space="0" w:color="auto"/>
        <w:bottom w:val="none" w:sz="0" w:space="0" w:color="auto"/>
        <w:right w:val="none" w:sz="0" w:space="0" w:color="auto"/>
      </w:divBdr>
    </w:div>
    <w:div w:id="1811634431">
      <w:bodyDiv w:val="1"/>
      <w:marLeft w:val="0"/>
      <w:marRight w:val="0"/>
      <w:marTop w:val="0"/>
      <w:marBottom w:val="0"/>
      <w:divBdr>
        <w:top w:val="none" w:sz="0" w:space="0" w:color="auto"/>
        <w:left w:val="none" w:sz="0" w:space="0" w:color="auto"/>
        <w:bottom w:val="none" w:sz="0" w:space="0" w:color="auto"/>
        <w:right w:val="none" w:sz="0" w:space="0" w:color="auto"/>
      </w:divBdr>
    </w:div>
    <w:div w:id="21316995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1404</Words>
  <Characters>8003</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Guralnick,Robert</dc:creator>
  <cp:keywords/>
  <dc:description/>
  <cp:lastModifiedBy>Microsoft Office User</cp:lastModifiedBy>
  <cp:revision>13</cp:revision>
  <dcterms:created xsi:type="dcterms:W3CDTF">2018-02-24T19:34:00Z</dcterms:created>
  <dcterms:modified xsi:type="dcterms:W3CDTF">2018-02-25T03:51:00Z</dcterms:modified>
</cp:coreProperties>
</file>